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8462" w14:textId="77777777" w:rsidR="001741DD" w:rsidRPr="009911A6" w:rsidRDefault="007D5E03" w:rsidP="40D0F159">
      <w:pPr>
        <w:jc w:val="center"/>
        <w:rPr>
          <w:b/>
          <w:bCs/>
          <w:sz w:val="20"/>
          <w:szCs w:val="20"/>
          <w:lang w:val="en-GB"/>
        </w:rPr>
      </w:pPr>
      <w:r w:rsidRPr="40D0F159">
        <w:rPr>
          <w:b/>
          <w:bCs/>
          <w:sz w:val="20"/>
          <w:szCs w:val="20"/>
          <w:lang w:val="en-GB"/>
        </w:rPr>
        <w:t>COMMITMENT TO CONFIDENTIALITY</w:t>
      </w:r>
    </w:p>
    <w:p w14:paraId="54575CC3" w14:textId="77777777" w:rsidR="006E5C64" w:rsidRPr="009911A6" w:rsidRDefault="006E5C64" w:rsidP="40D0F159">
      <w:pPr>
        <w:rPr>
          <w:sz w:val="20"/>
          <w:szCs w:val="20"/>
          <w:lang w:val="en-GB"/>
        </w:rPr>
      </w:pPr>
    </w:p>
    <w:p w14:paraId="691F5CFF" w14:textId="5B9C8DA5" w:rsidR="001741DD" w:rsidRPr="009911A6" w:rsidRDefault="007D5E03" w:rsidP="40D0F159">
      <w:pPr>
        <w:jc w:val="both"/>
        <w:rPr>
          <w:sz w:val="20"/>
          <w:szCs w:val="20"/>
          <w:lang w:val="en-GB"/>
        </w:rPr>
      </w:pPr>
      <w:r w:rsidRPr="40D0F159">
        <w:rPr>
          <w:b/>
          <w:bCs/>
          <w:sz w:val="20"/>
          <w:szCs w:val="20"/>
          <w:lang w:val="en-GB"/>
        </w:rPr>
        <w:t xml:space="preserve">Between, </w:t>
      </w:r>
      <w:r w:rsidR="00030719" w:rsidRPr="40D0F159">
        <w:rPr>
          <w:sz w:val="20"/>
          <w:szCs w:val="20"/>
          <w:lang w:val="en-GB"/>
        </w:rPr>
        <w:t xml:space="preserve">the </w:t>
      </w:r>
      <w:r w:rsidRPr="40D0F159">
        <w:rPr>
          <w:sz w:val="20"/>
          <w:szCs w:val="20"/>
          <w:lang w:val="en-GB"/>
        </w:rPr>
        <w:t xml:space="preserve">company </w:t>
      </w:r>
      <w:r w:rsidR="008F417B" w:rsidRPr="40D0F159">
        <w:rPr>
          <w:sz w:val="20"/>
          <w:szCs w:val="20"/>
          <w:lang w:val="en-GB"/>
        </w:rPr>
        <w:t xml:space="preserve">P </w:t>
      </w:r>
      <w:r w:rsidRPr="40D0F159">
        <w:rPr>
          <w:sz w:val="20"/>
          <w:szCs w:val="20"/>
          <w:lang w:val="en-GB"/>
        </w:rPr>
        <w:t>S.A.S with a capital of 38490</w:t>
      </w:r>
      <w:r w:rsidR="0C92C8BF" w:rsidRPr="40D0F159">
        <w:rPr>
          <w:sz w:val="20"/>
          <w:szCs w:val="20"/>
          <w:lang w:val="en-GB"/>
        </w:rPr>
        <w:t>45</w:t>
      </w:r>
      <w:r w:rsidRPr="40D0F159">
        <w:rPr>
          <w:sz w:val="20"/>
          <w:szCs w:val="20"/>
          <w:lang w:val="en-GB"/>
        </w:rPr>
        <w:t xml:space="preserve"> €,</w:t>
      </w:r>
    </w:p>
    <w:p w14:paraId="733F81B8" w14:textId="77777777" w:rsidR="001741DD" w:rsidRPr="009911A6" w:rsidRDefault="00334434"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Headquartered at 1 rue F</w:t>
      </w:r>
      <w:r w:rsidR="00F13645" w:rsidRPr="40D0F159">
        <w:rPr>
          <w:rFonts w:ascii="Times New Roman" w:hAnsi="Times New Roman"/>
          <w:sz w:val="20"/>
          <w:lang w:val="en-GB"/>
        </w:rPr>
        <w:t>.</w:t>
      </w:r>
      <w:r w:rsidRPr="40D0F159">
        <w:rPr>
          <w:rFonts w:ascii="Times New Roman" w:hAnsi="Times New Roman"/>
          <w:sz w:val="20"/>
          <w:lang w:val="en-GB"/>
        </w:rPr>
        <w:t xml:space="preserve">, </w:t>
      </w:r>
      <w:r w:rsidR="008F417B" w:rsidRPr="40D0F159">
        <w:rPr>
          <w:rFonts w:ascii="Times New Roman" w:hAnsi="Times New Roman"/>
          <w:sz w:val="20"/>
          <w:lang w:val="en-GB"/>
        </w:rPr>
        <w:t xml:space="preserve">V., </w:t>
      </w:r>
      <w:r w:rsidRPr="40D0F159">
        <w:rPr>
          <w:rFonts w:ascii="Times New Roman" w:hAnsi="Times New Roman"/>
          <w:sz w:val="20"/>
          <w:lang w:val="en-GB"/>
        </w:rPr>
        <w:t xml:space="preserve">registered in the MELUN Trade and Companies Register under number </w:t>
      </w:r>
      <w:r w:rsidR="00F13645" w:rsidRPr="40D0F159">
        <w:rPr>
          <w:rFonts w:ascii="Times New Roman" w:hAnsi="Times New Roman"/>
          <w:sz w:val="20"/>
          <w:lang w:val="en-GB"/>
        </w:rPr>
        <w:t>000 000 000</w:t>
      </w:r>
      <w:r w:rsidR="00214B3C" w:rsidRPr="40D0F159">
        <w:rPr>
          <w:rFonts w:ascii="Times New Roman" w:hAnsi="Times New Roman"/>
          <w:sz w:val="20"/>
          <w:lang w:val="en-GB"/>
        </w:rPr>
        <w:t xml:space="preserve">, </w:t>
      </w:r>
      <w:r w:rsidRPr="40D0F159">
        <w:rPr>
          <w:rFonts w:ascii="Times New Roman" w:hAnsi="Times New Roman"/>
          <w:sz w:val="20"/>
          <w:lang w:val="en-GB"/>
        </w:rPr>
        <w:t xml:space="preserve">represented by </w:t>
      </w:r>
      <w:r w:rsidR="00214B3C" w:rsidRPr="40D0F159">
        <w:rPr>
          <w:rFonts w:ascii="Times New Roman" w:hAnsi="Times New Roman"/>
          <w:sz w:val="20"/>
          <w:lang w:val="en-GB"/>
        </w:rPr>
        <w:t>Mr. D</w:t>
      </w:r>
      <w:r w:rsidR="00F13645" w:rsidRPr="40D0F159">
        <w:rPr>
          <w:rFonts w:ascii="Times New Roman" w:hAnsi="Times New Roman"/>
          <w:sz w:val="20"/>
          <w:lang w:val="en-GB"/>
        </w:rPr>
        <w:t xml:space="preserve">. </w:t>
      </w:r>
      <w:r w:rsidR="00214B3C" w:rsidRPr="40D0F159">
        <w:rPr>
          <w:rFonts w:ascii="Times New Roman" w:hAnsi="Times New Roman"/>
          <w:sz w:val="20"/>
          <w:lang w:val="en-GB"/>
        </w:rPr>
        <w:t>S</w:t>
      </w:r>
      <w:r w:rsidR="00F13645" w:rsidRPr="40D0F159">
        <w:rPr>
          <w:rFonts w:ascii="Times New Roman" w:hAnsi="Times New Roman"/>
          <w:sz w:val="20"/>
          <w:lang w:val="en-GB"/>
        </w:rPr>
        <w:t>.</w:t>
      </w:r>
      <w:r w:rsidRPr="40D0F159">
        <w:rPr>
          <w:rFonts w:ascii="Times New Roman" w:hAnsi="Times New Roman"/>
          <w:sz w:val="20"/>
          <w:lang w:val="en-GB"/>
        </w:rPr>
        <w:t>, in his capacity as Chairman,</w:t>
      </w:r>
    </w:p>
    <w:p w14:paraId="66605CF0" w14:textId="77777777" w:rsidR="001741DD" w:rsidRPr="009911A6" w:rsidRDefault="007D5E03" w:rsidP="40D0F159">
      <w:pPr>
        <w:ind w:firstLine="708"/>
        <w:jc w:val="both"/>
        <w:rPr>
          <w:sz w:val="20"/>
          <w:szCs w:val="20"/>
          <w:lang w:val="en-GB"/>
        </w:rPr>
      </w:pPr>
      <w:r w:rsidRPr="40D0F159">
        <w:rPr>
          <w:sz w:val="20"/>
          <w:szCs w:val="20"/>
          <w:lang w:val="en-GB"/>
        </w:rPr>
        <w:t>hereinafter referred to as "</w:t>
      </w:r>
      <w:r w:rsidR="008F417B" w:rsidRPr="40D0F159">
        <w:rPr>
          <w:sz w:val="20"/>
          <w:szCs w:val="20"/>
          <w:lang w:val="en-GB"/>
        </w:rPr>
        <w:t>P</w:t>
      </w:r>
      <w:r w:rsidRPr="40D0F159">
        <w:rPr>
          <w:sz w:val="20"/>
          <w:szCs w:val="20"/>
          <w:lang w:val="en-GB"/>
        </w:rPr>
        <w:t>",</w:t>
      </w:r>
    </w:p>
    <w:p w14:paraId="19DA4F03" w14:textId="77777777" w:rsidR="001741DD" w:rsidRPr="009911A6" w:rsidRDefault="007D5E03" w:rsidP="40D0F159">
      <w:pPr>
        <w:rPr>
          <w:b/>
          <w:bCs/>
          <w:sz w:val="20"/>
          <w:szCs w:val="20"/>
          <w:lang w:val="en-GB"/>
        </w:rPr>
      </w:pPr>
      <w:r w:rsidRPr="40D0F159">
        <w:rPr>
          <w:b/>
          <w:bCs/>
          <w:sz w:val="20"/>
          <w:szCs w:val="20"/>
          <w:lang w:val="en-GB"/>
        </w:rPr>
        <w:t>On the one hand,</w:t>
      </w:r>
    </w:p>
    <w:p w14:paraId="73B86D58" w14:textId="77777777" w:rsidR="00334434" w:rsidRPr="009911A6" w:rsidRDefault="00334434" w:rsidP="40D0F159">
      <w:pPr>
        <w:rPr>
          <w:sz w:val="20"/>
          <w:szCs w:val="20"/>
          <w:lang w:val="en-GB"/>
        </w:rPr>
      </w:pPr>
    </w:p>
    <w:p w14:paraId="6715E82D" w14:textId="77777777" w:rsidR="001741DD" w:rsidRPr="009911A6" w:rsidRDefault="007D5E03" w:rsidP="40D0F159">
      <w:pPr>
        <w:jc w:val="both"/>
        <w:rPr>
          <w:sz w:val="20"/>
          <w:szCs w:val="20"/>
          <w:lang w:val="en-GB"/>
        </w:rPr>
      </w:pPr>
      <w:proofErr w:type="gramStart"/>
      <w:r w:rsidRPr="40D0F159">
        <w:rPr>
          <w:b/>
          <w:bCs/>
          <w:sz w:val="20"/>
          <w:szCs w:val="20"/>
          <w:lang w:val="en-GB"/>
        </w:rPr>
        <w:t>And,</w:t>
      </w:r>
      <w:proofErr w:type="gramEnd"/>
      <w:r w:rsidRPr="40D0F159">
        <w:rPr>
          <w:b/>
          <w:bCs/>
          <w:sz w:val="20"/>
          <w:szCs w:val="20"/>
          <w:lang w:val="en-GB"/>
        </w:rPr>
        <w:t xml:space="preserve"> </w:t>
      </w:r>
      <w:r w:rsidR="00030719" w:rsidRPr="40D0F159">
        <w:rPr>
          <w:sz w:val="20"/>
          <w:szCs w:val="20"/>
          <w:lang w:val="en-GB"/>
        </w:rPr>
        <w:t xml:space="preserve">the </w:t>
      </w:r>
      <w:r w:rsidR="00FF3AB0" w:rsidRPr="40D0F159">
        <w:rPr>
          <w:sz w:val="20"/>
          <w:szCs w:val="20"/>
          <w:lang w:val="en-GB"/>
        </w:rPr>
        <w:t xml:space="preserve">company </w:t>
      </w:r>
      <w:r w:rsidR="00184745" w:rsidRPr="40D0F159">
        <w:rPr>
          <w:sz w:val="20"/>
          <w:szCs w:val="20"/>
          <w:highlight w:val="yellow"/>
          <w:lang w:val="en-GB"/>
        </w:rPr>
        <w:t xml:space="preserve">_______________________ </w:t>
      </w:r>
      <w:r w:rsidRPr="40D0F159">
        <w:rPr>
          <w:sz w:val="20"/>
          <w:szCs w:val="20"/>
          <w:lang w:val="en-GB"/>
        </w:rPr>
        <w:t xml:space="preserve">with a capital of </w:t>
      </w:r>
      <w:r w:rsidR="00184745" w:rsidRPr="40D0F159">
        <w:rPr>
          <w:sz w:val="20"/>
          <w:szCs w:val="20"/>
          <w:highlight w:val="yellow"/>
          <w:lang w:val="en-GB"/>
        </w:rPr>
        <w:t xml:space="preserve">_______________ </w:t>
      </w:r>
      <w:r w:rsidRPr="40D0F159">
        <w:rPr>
          <w:sz w:val="20"/>
          <w:szCs w:val="20"/>
          <w:lang w:val="en-GB"/>
        </w:rPr>
        <w:t>€,</w:t>
      </w:r>
    </w:p>
    <w:p w14:paraId="4E78E821" w14:textId="77777777" w:rsidR="001741DD" w:rsidRPr="009911A6" w:rsidRDefault="00334434"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 xml:space="preserve">Headquartered </w:t>
      </w:r>
      <w:r w:rsidR="00FF3AB0" w:rsidRPr="40D0F159">
        <w:rPr>
          <w:rFonts w:ascii="Times New Roman" w:hAnsi="Times New Roman"/>
          <w:sz w:val="20"/>
          <w:lang w:val="en-GB"/>
        </w:rPr>
        <w:t xml:space="preserve">at _______________________________, </w:t>
      </w:r>
      <w:r w:rsidRPr="40D0F159">
        <w:rPr>
          <w:rFonts w:ascii="Times New Roman" w:hAnsi="Times New Roman"/>
          <w:sz w:val="20"/>
          <w:lang w:val="en-GB"/>
        </w:rPr>
        <w:t xml:space="preserve">registered with the </w:t>
      </w:r>
      <w:proofErr w:type="spellStart"/>
      <w:r w:rsidRPr="40D0F159">
        <w:rPr>
          <w:rFonts w:ascii="Times New Roman" w:hAnsi="Times New Roman"/>
          <w:sz w:val="20"/>
          <w:lang w:val="en-GB"/>
        </w:rPr>
        <w:t>Registre</w:t>
      </w:r>
      <w:proofErr w:type="spellEnd"/>
      <w:r w:rsidRPr="40D0F159">
        <w:rPr>
          <w:rFonts w:ascii="Times New Roman" w:hAnsi="Times New Roman"/>
          <w:sz w:val="20"/>
          <w:lang w:val="en-GB"/>
        </w:rPr>
        <w:t xml:space="preserve"> du Commerce et des Sociétés de </w:t>
      </w:r>
      <w:r w:rsidR="00214B3C" w:rsidRPr="40D0F159">
        <w:rPr>
          <w:rFonts w:ascii="Times New Roman" w:hAnsi="Times New Roman"/>
          <w:sz w:val="20"/>
          <w:lang w:val="en-GB"/>
        </w:rPr>
        <w:t xml:space="preserve">_______________, </w:t>
      </w:r>
      <w:r w:rsidRPr="40D0F159">
        <w:rPr>
          <w:rFonts w:ascii="Times New Roman" w:hAnsi="Times New Roman"/>
          <w:sz w:val="20"/>
          <w:lang w:val="en-GB"/>
        </w:rPr>
        <w:t xml:space="preserve">under number </w:t>
      </w:r>
      <w:r w:rsidR="00214B3C" w:rsidRPr="40D0F159">
        <w:rPr>
          <w:rFonts w:ascii="Times New Roman" w:hAnsi="Times New Roman"/>
          <w:sz w:val="20"/>
          <w:lang w:val="en-GB"/>
        </w:rPr>
        <w:t xml:space="preserve">_______________, </w:t>
      </w:r>
      <w:r w:rsidRPr="40D0F159">
        <w:rPr>
          <w:rFonts w:ascii="Times New Roman" w:hAnsi="Times New Roman"/>
          <w:sz w:val="20"/>
          <w:lang w:val="en-GB"/>
        </w:rPr>
        <w:t>represented by _______________,</w:t>
      </w:r>
    </w:p>
    <w:p w14:paraId="0F6E1567" w14:textId="77777777" w:rsidR="001741DD" w:rsidRPr="009911A6" w:rsidRDefault="007D5E03" w:rsidP="40D0F159">
      <w:pPr>
        <w:ind w:firstLine="708"/>
        <w:jc w:val="both"/>
        <w:rPr>
          <w:sz w:val="20"/>
          <w:szCs w:val="20"/>
          <w:lang w:val="en-GB"/>
        </w:rPr>
      </w:pPr>
      <w:r w:rsidRPr="40D0F159">
        <w:rPr>
          <w:sz w:val="20"/>
          <w:szCs w:val="20"/>
          <w:lang w:val="en-GB"/>
        </w:rPr>
        <w:t>hereinafter referred to as "_______________",</w:t>
      </w:r>
    </w:p>
    <w:p w14:paraId="0D37DAFA" w14:textId="77777777" w:rsidR="001741DD" w:rsidRPr="009911A6" w:rsidRDefault="007D5E03" w:rsidP="40D0F159">
      <w:pPr>
        <w:rPr>
          <w:b/>
          <w:bCs/>
          <w:sz w:val="20"/>
          <w:szCs w:val="20"/>
          <w:lang w:val="en-GB"/>
        </w:rPr>
      </w:pPr>
      <w:r w:rsidRPr="40D0F159">
        <w:rPr>
          <w:b/>
          <w:bCs/>
          <w:sz w:val="20"/>
          <w:szCs w:val="20"/>
          <w:lang w:val="en-GB"/>
        </w:rPr>
        <w:t>On the other hand,</w:t>
      </w:r>
    </w:p>
    <w:p w14:paraId="72F94154" w14:textId="77777777" w:rsidR="00334434" w:rsidRPr="009911A6" w:rsidRDefault="00334434" w:rsidP="40D0F159">
      <w:pPr>
        <w:rPr>
          <w:sz w:val="20"/>
          <w:szCs w:val="20"/>
          <w:lang w:val="en-GB"/>
        </w:rPr>
      </w:pPr>
    </w:p>
    <w:p w14:paraId="32D85208" w14:textId="77777777" w:rsidR="001741DD" w:rsidRPr="009911A6" w:rsidRDefault="007D5E03"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 xml:space="preserve">Hereinafter referred to </w:t>
      </w:r>
      <w:r w:rsidR="00334434" w:rsidRPr="40D0F159">
        <w:rPr>
          <w:rFonts w:ascii="Times New Roman" w:hAnsi="Times New Roman"/>
          <w:sz w:val="20"/>
          <w:lang w:val="en-GB"/>
        </w:rPr>
        <w:t xml:space="preserve">jointly </w:t>
      </w:r>
      <w:r w:rsidR="00FF3AB0" w:rsidRPr="40D0F159">
        <w:rPr>
          <w:rFonts w:ascii="Times New Roman" w:hAnsi="Times New Roman"/>
          <w:sz w:val="20"/>
          <w:lang w:val="en-GB"/>
        </w:rPr>
        <w:t xml:space="preserve">as the </w:t>
      </w:r>
      <w:r w:rsidR="00EA0B69" w:rsidRPr="40D0F159">
        <w:rPr>
          <w:rFonts w:ascii="Times New Roman" w:hAnsi="Times New Roman"/>
          <w:sz w:val="20"/>
          <w:lang w:val="en-GB"/>
        </w:rPr>
        <w:t>"</w:t>
      </w:r>
      <w:r w:rsidR="00EA0B69" w:rsidRPr="40D0F159">
        <w:rPr>
          <w:rFonts w:ascii="Times New Roman" w:hAnsi="Times New Roman"/>
          <w:b/>
          <w:bCs/>
          <w:sz w:val="20"/>
          <w:lang w:val="en-GB"/>
        </w:rPr>
        <w:t>Parties</w:t>
      </w:r>
      <w:r w:rsidR="00334434" w:rsidRPr="40D0F159">
        <w:rPr>
          <w:rFonts w:ascii="Times New Roman" w:hAnsi="Times New Roman"/>
          <w:sz w:val="20"/>
          <w:lang w:val="en-GB"/>
        </w:rPr>
        <w:t xml:space="preserve">" </w:t>
      </w:r>
      <w:r w:rsidR="00214B3C" w:rsidRPr="40D0F159">
        <w:rPr>
          <w:rFonts w:ascii="Times New Roman" w:hAnsi="Times New Roman"/>
          <w:sz w:val="20"/>
          <w:lang w:val="en-GB"/>
        </w:rPr>
        <w:t>or separately as a "</w:t>
      </w:r>
      <w:r w:rsidR="00214B3C" w:rsidRPr="40D0F159">
        <w:rPr>
          <w:rFonts w:ascii="Times New Roman" w:hAnsi="Times New Roman"/>
          <w:b/>
          <w:bCs/>
          <w:sz w:val="20"/>
          <w:lang w:val="en-GB"/>
        </w:rPr>
        <w:t>Party</w:t>
      </w:r>
      <w:r w:rsidR="00214B3C" w:rsidRPr="40D0F159">
        <w:rPr>
          <w:rFonts w:ascii="Times New Roman" w:hAnsi="Times New Roman"/>
          <w:sz w:val="20"/>
          <w:lang w:val="en-GB"/>
        </w:rPr>
        <w:t>".</w:t>
      </w:r>
    </w:p>
    <w:p w14:paraId="5CB7E4F3" w14:textId="77777777" w:rsidR="00334434" w:rsidRPr="009911A6" w:rsidRDefault="00334434" w:rsidP="40D0F159">
      <w:pPr>
        <w:jc w:val="both"/>
        <w:rPr>
          <w:sz w:val="20"/>
          <w:szCs w:val="20"/>
          <w:lang w:val="en-GB"/>
        </w:rPr>
      </w:pPr>
    </w:p>
    <w:p w14:paraId="2FCFD300" w14:textId="77777777" w:rsidR="001741DD" w:rsidRPr="009911A6" w:rsidRDefault="007D5E03" w:rsidP="40D0F159">
      <w:pPr>
        <w:pStyle w:val="BodyTextIndent2"/>
        <w:spacing w:line="240" w:lineRule="auto"/>
        <w:ind w:left="0"/>
        <w:jc w:val="left"/>
        <w:rPr>
          <w:rFonts w:ascii="Times New Roman" w:hAnsi="Times New Roman"/>
          <w:sz w:val="20"/>
          <w:lang w:val="en-GB"/>
        </w:rPr>
      </w:pPr>
      <w:proofErr w:type="gramStart"/>
      <w:r w:rsidRPr="40D0F159">
        <w:rPr>
          <w:rFonts w:ascii="Times New Roman" w:hAnsi="Times New Roman"/>
          <w:b/>
          <w:bCs/>
          <w:sz w:val="20"/>
          <w:lang w:val="en-GB"/>
        </w:rPr>
        <w:t xml:space="preserve">Whereas </w:t>
      </w:r>
      <w:r w:rsidRPr="40D0F159">
        <w:rPr>
          <w:rFonts w:ascii="Times New Roman" w:hAnsi="Times New Roman"/>
          <w:sz w:val="20"/>
          <w:lang w:val="en-GB"/>
        </w:rPr>
        <w:t>:</w:t>
      </w:r>
      <w:proofErr w:type="gramEnd"/>
    </w:p>
    <w:p w14:paraId="52DE7586" w14:textId="2B58FB1E" w:rsidR="001741DD" w:rsidRPr="00A87472" w:rsidRDefault="007D5E03" w:rsidP="40D0F159">
      <w:pPr>
        <w:pStyle w:val="BodyTextIndent2"/>
        <w:spacing w:line="240" w:lineRule="auto"/>
        <w:ind w:left="0"/>
        <w:jc w:val="left"/>
        <w:rPr>
          <w:rFonts w:ascii="Times New Roman" w:hAnsi="Times New Roman"/>
          <w:sz w:val="20"/>
          <w:lang w:val="en-GB"/>
          <w:rPrChange w:id="0" w:author="Author">
            <w:rPr>
              <w:rFonts w:ascii="Times New Roman" w:hAnsi="Times New Roman"/>
              <w:sz w:val="20"/>
            </w:rPr>
          </w:rPrChange>
        </w:rPr>
      </w:pPr>
      <w:r w:rsidRPr="40D0F159">
        <w:rPr>
          <w:rFonts w:ascii="Times New Roman" w:hAnsi="Times New Roman"/>
          <w:sz w:val="20"/>
          <w:lang w:val="en-GB"/>
        </w:rPr>
        <w:t xml:space="preserve">The </w:t>
      </w:r>
      <w:r w:rsidR="00E77721" w:rsidRPr="40D0F159">
        <w:rPr>
          <w:rFonts w:ascii="Times New Roman" w:hAnsi="Times New Roman"/>
          <w:sz w:val="20"/>
          <w:lang w:val="en-GB"/>
        </w:rPr>
        <w:t>"</w:t>
      </w:r>
      <w:r w:rsidRPr="40D0F159">
        <w:rPr>
          <w:rFonts w:ascii="Times New Roman" w:hAnsi="Times New Roman"/>
          <w:b/>
          <w:bCs/>
          <w:sz w:val="20"/>
          <w:lang w:val="en-GB"/>
        </w:rPr>
        <w:t>Parties</w:t>
      </w:r>
      <w:r w:rsidR="00E77721" w:rsidRPr="40D0F159">
        <w:rPr>
          <w:rFonts w:ascii="Times New Roman" w:hAnsi="Times New Roman"/>
          <w:sz w:val="20"/>
          <w:lang w:val="en-GB"/>
        </w:rPr>
        <w:t xml:space="preserve">" </w:t>
      </w:r>
      <w:r w:rsidR="00214B3C" w:rsidRPr="40D0F159">
        <w:rPr>
          <w:rFonts w:ascii="Times New Roman" w:hAnsi="Times New Roman"/>
          <w:sz w:val="20"/>
          <w:lang w:val="en-GB"/>
        </w:rPr>
        <w:t xml:space="preserve">will </w:t>
      </w:r>
      <w:r w:rsidRPr="40D0F159">
        <w:rPr>
          <w:rFonts w:ascii="Times New Roman" w:hAnsi="Times New Roman"/>
          <w:sz w:val="20"/>
          <w:lang w:val="en-GB"/>
        </w:rPr>
        <w:t xml:space="preserve">cooperate on joint projects within the </w:t>
      </w:r>
      <w:r w:rsidR="00B913CF" w:rsidRPr="40D0F159">
        <w:rPr>
          <w:rFonts w:ascii="Times New Roman" w:hAnsi="Times New Roman"/>
          <w:sz w:val="20"/>
          <w:lang w:val="en-GB"/>
        </w:rPr>
        <w:t xml:space="preserve">scope of their respective normal </w:t>
      </w:r>
      <w:proofErr w:type="gramStart"/>
      <w:r w:rsidR="00B913CF" w:rsidRPr="40D0F159">
        <w:rPr>
          <w:rFonts w:ascii="Times New Roman" w:hAnsi="Times New Roman"/>
          <w:sz w:val="20"/>
          <w:lang w:val="en-GB"/>
        </w:rPr>
        <w:t>activities, and</w:t>
      </w:r>
      <w:proofErr w:type="gramEnd"/>
      <w:r w:rsidR="00B913CF" w:rsidRPr="40D0F159">
        <w:rPr>
          <w:rFonts w:ascii="Times New Roman" w:hAnsi="Times New Roman"/>
          <w:sz w:val="20"/>
          <w:lang w:val="en-GB"/>
        </w:rPr>
        <w:t xml:space="preserve"> will exchange technical and commercial information</w:t>
      </w:r>
      <w:del w:id="1" w:author="Author">
        <w:r w:rsidRPr="40D0F159" w:rsidDel="00B913CF">
          <w:rPr>
            <w:rFonts w:ascii="Times New Roman" w:hAnsi="Times New Roman"/>
            <w:sz w:val="20"/>
            <w:lang w:val="en-GB"/>
          </w:rPr>
          <w:delText>.</w:delText>
        </w:r>
      </w:del>
      <w:ins w:id="2" w:author="Author">
        <w:r w:rsidR="001E24E6" w:rsidRPr="40D0F159">
          <w:rPr>
            <w:rFonts w:ascii="Times New Roman" w:hAnsi="Times New Roman"/>
            <w:sz w:val="20"/>
            <w:lang w:val="en-GB"/>
          </w:rPr>
          <w:t xml:space="preserve">[start_insert] (the “Purpose”)[end_insert]</w:t>
        </w:r>
        <w:r w:rsidR="00B913CF" w:rsidRPr="40D0F159">
          <w:rPr>
            <w:rFonts w:ascii="Times New Roman" w:hAnsi="Times New Roman"/>
            <w:sz w:val="20"/>
            <w:lang w:val="en-GB"/>
          </w:rPr>
          <w:t>[start_insert].[end_insert]</w:t>
        </w:r>
      </w:ins>
    </w:p>
    <w:p w14:paraId="3B4F7D4E" w14:textId="7FEF22CD" w:rsidR="001741DD" w:rsidRPr="00A87472" w:rsidRDefault="007D5E03" w:rsidP="40D0F159">
      <w:pPr>
        <w:pStyle w:val="BodyTextIndent2"/>
        <w:spacing w:line="240" w:lineRule="auto"/>
        <w:ind w:left="0"/>
        <w:jc w:val="left"/>
        <w:rPr>
          <w:rFonts w:ascii="Times New Roman" w:hAnsi="Times New Roman"/>
          <w:sz w:val="20"/>
          <w:lang w:val="en-GB"/>
          <w:rPrChange w:id="3" w:author="Author">
            <w:rPr>
              <w:rFonts w:ascii="Times New Roman" w:hAnsi="Times New Roman"/>
              <w:sz w:val="20"/>
            </w:rPr>
          </w:rPrChange>
        </w:rPr>
      </w:pPr>
      <w:r w:rsidRPr="40D0F159">
        <w:rPr>
          <w:rFonts w:ascii="Times New Roman" w:hAnsi="Times New Roman"/>
          <w:sz w:val="20"/>
          <w:lang w:val="en-GB"/>
        </w:rPr>
        <w:t>The term "</w:t>
      </w:r>
      <w:r w:rsidR="00214B3C" w:rsidRPr="40D0F159">
        <w:rPr>
          <w:rFonts w:ascii="Times New Roman" w:hAnsi="Times New Roman"/>
          <w:b/>
          <w:bCs/>
          <w:sz w:val="20"/>
          <w:lang w:val="en-GB"/>
        </w:rPr>
        <w:t xml:space="preserve">Confidential </w:t>
      </w:r>
      <w:r w:rsidRPr="40D0F159">
        <w:rPr>
          <w:rFonts w:ascii="Times New Roman" w:hAnsi="Times New Roman"/>
          <w:b/>
          <w:bCs/>
          <w:sz w:val="20"/>
          <w:lang w:val="en-GB"/>
        </w:rPr>
        <w:t>Information</w:t>
      </w:r>
      <w:r w:rsidRPr="40D0F159">
        <w:rPr>
          <w:rFonts w:ascii="Times New Roman" w:hAnsi="Times New Roman"/>
          <w:sz w:val="20"/>
          <w:lang w:val="en-GB"/>
        </w:rPr>
        <w:t xml:space="preserve">" includes, by way of non-limitative examples, databases, know-how, formulas, processes, drawings, sketches, photographs, plans, drafts, specifications, samples, reports, customer </w:t>
      </w:r>
      <w:r w:rsidR="00923FAD" w:rsidRPr="40D0F159">
        <w:rPr>
          <w:rFonts w:ascii="Times New Roman" w:hAnsi="Times New Roman"/>
          <w:sz w:val="20"/>
          <w:lang w:val="en-GB"/>
        </w:rPr>
        <w:t xml:space="preserve">and supplier </w:t>
      </w:r>
      <w:r w:rsidRPr="40D0F159">
        <w:rPr>
          <w:rFonts w:ascii="Times New Roman" w:hAnsi="Times New Roman"/>
          <w:sz w:val="20"/>
          <w:lang w:val="en-GB"/>
        </w:rPr>
        <w:t>lists, pricing information, studies, results, inventions and ideas</w:t>
      </w:r>
      <w:ins w:id="4" w:author="Author">
        <w:r w:rsidR="00325969" w:rsidRPr="40D0F159">
          <w:rPr>
            <w:rFonts w:ascii="Times New Roman" w:hAnsi="Times New Roman"/>
            <w:sz w:val="20"/>
            <w:lang w:val="en-GB"/>
          </w:rPr>
          <w:t>[start_insert], personally identifiable information and any other information which is of a nature that the "[end_insert]</w:t>
        </w:r>
        <w:r w:rsidR="00325969" w:rsidRPr="40D0F159">
          <w:rPr>
            <w:rFonts w:ascii="Times New Roman" w:hAnsi="Times New Roman"/>
            <w:b/>
            <w:bCs/>
            <w:sz w:val="20"/>
            <w:lang w:val="en-GB"/>
          </w:rPr>
          <w:t>[start_insert]Parties[end_insert]</w:t>
        </w:r>
        <w:r w:rsidR="00325969" w:rsidRPr="40D0F159">
          <w:rPr>
            <w:rFonts w:ascii="Times New Roman" w:hAnsi="Times New Roman"/>
            <w:sz w:val="20"/>
            <w:lang w:val="en-GB"/>
          </w:rPr>
          <w:t>[start_insert]" shall reasonable deem "[end_insert]</w:t>
        </w:r>
        <w:r w:rsidR="00325969" w:rsidRPr="40D0F159">
          <w:rPr>
            <w:rFonts w:ascii="Times New Roman" w:hAnsi="Times New Roman"/>
            <w:b/>
            <w:bCs/>
            <w:sz w:val="20"/>
            <w:lang w:val="en-GB"/>
          </w:rPr>
          <w:t>[start_insert]Confidential Information[end_insert]</w:t>
        </w:r>
        <w:r w:rsidR="00325969" w:rsidRPr="40D0F159">
          <w:rPr>
            <w:rFonts w:ascii="Times New Roman" w:hAnsi="Times New Roman"/>
            <w:sz w:val="20"/>
            <w:lang w:val="en-GB"/>
          </w:rPr>
          <w:t>[start_insert]"[end_insert]</w:t>
        </w:r>
      </w:ins>
      <w:r w:rsidRPr="40D0F159">
        <w:rPr>
          <w:rFonts w:ascii="Times New Roman" w:hAnsi="Times New Roman"/>
          <w:sz w:val="20"/>
          <w:lang w:val="en-GB"/>
        </w:rPr>
        <w:t xml:space="preserve"> </w:t>
      </w:r>
      <w:r w:rsidR="00923FAD" w:rsidRPr="40D0F159">
        <w:rPr>
          <w:rFonts w:ascii="Times New Roman" w:hAnsi="Times New Roman"/>
          <w:sz w:val="20"/>
          <w:lang w:val="en-GB"/>
        </w:rPr>
        <w:t xml:space="preserve">transmitted by one of the </w:t>
      </w:r>
      <w:r w:rsidR="00030719" w:rsidRPr="40D0F159">
        <w:rPr>
          <w:rFonts w:ascii="Times New Roman" w:hAnsi="Times New Roman"/>
          <w:sz w:val="20"/>
          <w:lang w:val="en-GB"/>
        </w:rPr>
        <w:t>"</w:t>
      </w:r>
      <w:r w:rsidR="00030719" w:rsidRPr="40D0F159">
        <w:rPr>
          <w:rFonts w:ascii="Times New Roman" w:hAnsi="Times New Roman"/>
          <w:b/>
          <w:bCs/>
          <w:sz w:val="20"/>
          <w:lang w:val="en-GB"/>
        </w:rPr>
        <w:t>Parties</w:t>
      </w:r>
      <w:r w:rsidR="00030719" w:rsidRPr="40D0F159">
        <w:rPr>
          <w:rFonts w:ascii="Times New Roman" w:hAnsi="Times New Roman"/>
          <w:sz w:val="20"/>
          <w:lang w:val="en-GB"/>
        </w:rPr>
        <w:t xml:space="preserve">" </w:t>
      </w:r>
      <w:r w:rsidR="00923FAD" w:rsidRPr="40D0F159">
        <w:rPr>
          <w:rFonts w:ascii="Times New Roman" w:hAnsi="Times New Roman"/>
          <w:sz w:val="20"/>
          <w:lang w:val="en-GB"/>
        </w:rPr>
        <w:t xml:space="preserve">to the other </w:t>
      </w:r>
      <w:ins w:id="5" w:author="Author">
        <w:r w:rsidR="00723904" w:rsidRPr="40D0F159">
          <w:rPr>
            <w:rFonts w:ascii="Times New Roman" w:hAnsi="Times New Roman"/>
            <w:sz w:val="20"/>
            <w:lang w:val="en-GB"/>
          </w:rPr>
          <w:t xml:space="preserve">[start_insert]whether before, on or after the effective date hereof [end_insert]</w:t>
        </w:r>
      </w:ins>
      <w:r w:rsidR="00923FAD" w:rsidRPr="00A87472">
        <w:rPr>
          <w:rFonts w:ascii="Times New Roman" w:hAnsi="Times New Roman"/>
          <w:sz w:val="20"/>
          <w:lang w:val="en-GB"/>
          <w:rPrChange w:id="6" w:author="Author">
            <w:rPr>
              <w:rFonts w:ascii="Times New Roman" w:hAnsi="Times New Roman"/>
              <w:sz w:val="20"/>
            </w:rPr>
          </w:rPrChange>
        </w:rPr>
        <w:t xml:space="preserve">in connection with such projects. </w:t>
      </w:r>
    </w:p>
    <w:p w14:paraId="2AFDE5C2" w14:textId="77777777" w:rsidR="00E97754" w:rsidRPr="00A87472" w:rsidRDefault="00E97754" w:rsidP="00030719">
      <w:pPr>
        <w:pStyle w:val="BodyTextIndent2"/>
        <w:spacing w:line="240" w:lineRule="auto"/>
        <w:ind w:left="0"/>
        <w:jc w:val="left"/>
        <w:rPr>
          <w:rFonts w:ascii="Times New Roman" w:hAnsi="Times New Roman"/>
          <w:sz w:val="20"/>
          <w:lang w:val="en-GB"/>
          <w:rPrChange w:id="7" w:author="Author">
            <w:rPr>
              <w:rFonts w:ascii="Times New Roman" w:hAnsi="Times New Roman"/>
              <w:sz w:val="20"/>
            </w:rPr>
          </w:rPrChange>
        </w:rPr>
      </w:pPr>
    </w:p>
    <w:p w14:paraId="7386FB31" w14:textId="77777777" w:rsidR="001741DD" w:rsidRPr="009911A6" w:rsidRDefault="007D5E03" w:rsidP="40D0F159">
      <w:pPr>
        <w:rPr>
          <w:b/>
          <w:bCs/>
          <w:sz w:val="20"/>
          <w:szCs w:val="20"/>
          <w:lang w:val="en-GB"/>
        </w:rPr>
      </w:pPr>
      <w:r w:rsidRPr="40D0F159">
        <w:rPr>
          <w:b/>
          <w:bCs/>
          <w:sz w:val="20"/>
          <w:szCs w:val="20"/>
          <w:lang w:val="en-GB"/>
        </w:rPr>
        <w:t>It has been agreed as follows:</w:t>
      </w:r>
    </w:p>
    <w:p w14:paraId="3FA60B08" w14:textId="77777777" w:rsidR="006E5C64" w:rsidRPr="00A87472" w:rsidRDefault="006E5C64" w:rsidP="00030719">
      <w:pPr>
        <w:rPr>
          <w:sz w:val="20"/>
          <w:lang w:val="en-GB"/>
          <w:rPrChange w:id="8" w:author="Author">
            <w:rPr>
              <w:sz w:val="20"/>
              <w:lang w:val="fr-FR"/>
            </w:rPr>
          </w:rPrChange>
        </w:rPr>
      </w:pPr>
    </w:p>
    <w:p w14:paraId="1C5F692F" w14:textId="77777777" w:rsidR="001741DD" w:rsidRPr="009911A6" w:rsidRDefault="007D5E03" w:rsidP="40D0F159">
      <w:pPr>
        <w:rPr>
          <w:sz w:val="20"/>
          <w:szCs w:val="20"/>
          <w:lang w:val="en-GB"/>
        </w:rPr>
      </w:pPr>
      <w:r w:rsidRPr="40D0F159">
        <w:rPr>
          <w:sz w:val="20"/>
          <w:szCs w:val="20"/>
          <w:lang w:val="en-GB"/>
        </w:rPr>
        <w:t>Each "</w:t>
      </w:r>
      <w:r w:rsidRPr="40D0F159">
        <w:rPr>
          <w:b/>
          <w:bCs/>
          <w:sz w:val="20"/>
          <w:szCs w:val="20"/>
          <w:lang w:val="en-GB"/>
        </w:rPr>
        <w:t xml:space="preserve">Party" hereby </w:t>
      </w:r>
      <w:r w:rsidR="00334434" w:rsidRPr="40D0F159">
        <w:rPr>
          <w:sz w:val="20"/>
          <w:szCs w:val="20"/>
          <w:lang w:val="en-GB"/>
        </w:rPr>
        <w:t xml:space="preserve">acknowledges that any </w:t>
      </w:r>
      <w:r w:rsidR="006E5C64" w:rsidRPr="40D0F159">
        <w:rPr>
          <w:sz w:val="20"/>
          <w:szCs w:val="20"/>
          <w:lang w:val="en-GB"/>
        </w:rPr>
        <w:t>"</w:t>
      </w:r>
      <w:r w:rsidRPr="40D0F159">
        <w:rPr>
          <w:b/>
          <w:bCs/>
          <w:sz w:val="20"/>
          <w:szCs w:val="20"/>
          <w:lang w:val="en-GB"/>
        </w:rPr>
        <w:t xml:space="preserve">Confidential Information" which </w:t>
      </w:r>
      <w:r w:rsidR="006E5C64" w:rsidRPr="40D0F159">
        <w:rPr>
          <w:sz w:val="20"/>
          <w:szCs w:val="20"/>
          <w:lang w:val="en-GB"/>
        </w:rPr>
        <w:t xml:space="preserve">may be made available to </w:t>
      </w:r>
      <w:r w:rsidRPr="40D0F159">
        <w:rPr>
          <w:sz w:val="20"/>
          <w:szCs w:val="20"/>
          <w:lang w:val="en-GB"/>
        </w:rPr>
        <w:t>it by the other "</w:t>
      </w:r>
      <w:r w:rsidRPr="40D0F159">
        <w:rPr>
          <w:b/>
          <w:bCs/>
          <w:sz w:val="20"/>
          <w:szCs w:val="20"/>
          <w:lang w:val="en-GB"/>
        </w:rPr>
        <w:t>Party"</w:t>
      </w:r>
      <w:r w:rsidR="006E5C64" w:rsidRPr="40D0F159">
        <w:rPr>
          <w:sz w:val="20"/>
          <w:szCs w:val="20"/>
          <w:lang w:val="en-GB"/>
        </w:rPr>
        <w:t>, in any form whatsoever</w:t>
      </w:r>
      <w:r w:rsidR="00BF3816" w:rsidRPr="40D0F159">
        <w:rPr>
          <w:sz w:val="20"/>
          <w:szCs w:val="20"/>
          <w:lang w:val="en-GB"/>
        </w:rPr>
        <w:t xml:space="preserve">, </w:t>
      </w:r>
      <w:r w:rsidR="006E5C64" w:rsidRPr="40D0F159">
        <w:rPr>
          <w:sz w:val="20"/>
          <w:szCs w:val="20"/>
          <w:lang w:val="en-GB"/>
        </w:rPr>
        <w:t>is strictly confidential and may not be disclosed.</w:t>
      </w:r>
    </w:p>
    <w:p w14:paraId="47FCC1E8" w14:textId="77777777" w:rsidR="006E5C64" w:rsidRPr="00A87472" w:rsidRDefault="006E5C64" w:rsidP="00030719">
      <w:pPr>
        <w:rPr>
          <w:sz w:val="20"/>
          <w:lang w:val="en-GB"/>
          <w:rPrChange w:id="9" w:author="Author">
            <w:rPr>
              <w:sz w:val="20"/>
              <w:lang w:val="fr-FR"/>
            </w:rPr>
          </w:rPrChange>
        </w:rPr>
      </w:pPr>
    </w:p>
    <w:p w14:paraId="1352F696" w14:textId="77777777" w:rsidR="001741DD" w:rsidRPr="009911A6" w:rsidRDefault="007D5E03" w:rsidP="40D0F159">
      <w:pPr>
        <w:rPr>
          <w:sz w:val="20"/>
          <w:szCs w:val="20"/>
          <w:lang w:val="en-GB"/>
        </w:rPr>
      </w:pPr>
      <w:r w:rsidRPr="40D0F159">
        <w:rPr>
          <w:sz w:val="20"/>
          <w:szCs w:val="20"/>
          <w:lang w:val="en-GB"/>
        </w:rPr>
        <w:t xml:space="preserve">The </w:t>
      </w:r>
      <w:r w:rsidR="00030719" w:rsidRPr="40D0F159">
        <w:rPr>
          <w:sz w:val="20"/>
          <w:szCs w:val="20"/>
          <w:lang w:val="en-GB"/>
        </w:rPr>
        <w:t>"</w:t>
      </w:r>
      <w:r w:rsidR="00030719" w:rsidRPr="40D0F159">
        <w:rPr>
          <w:b/>
          <w:bCs/>
          <w:sz w:val="20"/>
          <w:szCs w:val="20"/>
          <w:lang w:val="en-GB"/>
        </w:rPr>
        <w:t>Parties</w:t>
      </w:r>
      <w:r w:rsidR="00030719" w:rsidRPr="40D0F159">
        <w:rPr>
          <w:sz w:val="20"/>
          <w:szCs w:val="20"/>
          <w:lang w:val="en-GB"/>
        </w:rPr>
        <w:t xml:space="preserve">" </w:t>
      </w:r>
      <w:r w:rsidR="006E5C64" w:rsidRPr="40D0F159">
        <w:rPr>
          <w:sz w:val="20"/>
          <w:szCs w:val="20"/>
          <w:lang w:val="en-GB"/>
        </w:rPr>
        <w:t xml:space="preserve">therefore </w:t>
      </w:r>
      <w:r w:rsidRPr="40D0F159">
        <w:rPr>
          <w:sz w:val="20"/>
          <w:szCs w:val="20"/>
          <w:lang w:val="en-GB"/>
        </w:rPr>
        <w:t>undertake</w:t>
      </w:r>
      <w:r w:rsidR="006E5C64" w:rsidRPr="40D0F159">
        <w:rPr>
          <w:sz w:val="20"/>
          <w:szCs w:val="20"/>
          <w:lang w:val="en-GB"/>
        </w:rPr>
        <w:t xml:space="preserve">, under the terms of this letter, to keep all such information confidential and, in particular, </w:t>
      </w:r>
      <w:proofErr w:type="gramStart"/>
      <w:r w:rsidRPr="40D0F159">
        <w:rPr>
          <w:sz w:val="20"/>
          <w:szCs w:val="20"/>
          <w:lang w:val="en-GB"/>
        </w:rPr>
        <w:t xml:space="preserve">to </w:t>
      </w:r>
      <w:r w:rsidR="006E5C64" w:rsidRPr="40D0F159">
        <w:rPr>
          <w:sz w:val="20"/>
          <w:szCs w:val="20"/>
          <w:lang w:val="en-GB"/>
        </w:rPr>
        <w:t>:</w:t>
      </w:r>
      <w:proofErr w:type="gramEnd"/>
    </w:p>
    <w:p w14:paraId="70CA890B" w14:textId="0FA6821F" w:rsidR="001741DD" w:rsidRPr="00A87472" w:rsidRDefault="007D5E03" w:rsidP="40D0F159">
      <w:pPr>
        <w:numPr>
          <w:ilvl w:val="0"/>
          <w:numId w:val="1"/>
        </w:numPr>
        <w:rPr>
          <w:sz w:val="20"/>
          <w:szCs w:val="20"/>
          <w:lang w:val="en-GB"/>
          <w:rPrChange w:id="10" w:author="Author">
            <w:rPr>
              <w:sz w:val="20"/>
              <w:szCs w:val="20"/>
              <w:lang w:val="fr-FR"/>
            </w:rPr>
          </w:rPrChange>
        </w:rPr>
      </w:pPr>
      <w:r w:rsidRPr="40D0F159">
        <w:rPr>
          <w:sz w:val="20"/>
          <w:szCs w:val="20"/>
          <w:lang w:val="en-GB"/>
        </w:rPr>
        <w:t>to use the "</w:t>
      </w:r>
      <w:r w:rsidR="00030719" w:rsidRPr="40D0F159">
        <w:rPr>
          <w:b/>
          <w:bCs/>
          <w:sz w:val="20"/>
          <w:szCs w:val="20"/>
          <w:lang w:val="en-GB"/>
        </w:rPr>
        <w:t>Confidential Information</w:t>
      </w:r>
      <w:r w:rsidRPr="40D0F159">
        <w:rPr>
          <w:sz w:val="20"/>
          <w:szCs w:val="20"/>
          <w:lang w:val="en-GB"/>
        </w:rPr>
        <w:t xml:space="preserve">" only for the </w:t>
      </w:r>
      <w:del w:id="11" w:author="Author">
        <w:r w:rsidRPr="40D0F159" w:rsidDel="000319AE">
          <w:rPr>
            <w:sz w:val="20"/>
            <w:szCs w:val="20"/>
            <w:lang w:val="en-GB"/>
          </w:rPr>
          <w:delText xml:space="preserve">purposes </w:delText>
        </w:r>
        <w:r w:rsidRPr="40D0F159" w:rsidDel="009854A1">
          <w:rPr>
            <w:sz w:val="20"/>
            <w:szCs w:val="20"/>
            <w:lang w:val="en-GB"/>
          </w:rPr>
          <w:delText>of the project for which it was shared</w:delText>
        </w:r>
        <w:r w:rsidRPr="40D0F159" w:rsidDel="000319AE">
          <w:rPr>
            <w:sz w:val="20"/>
            <w:szCs w:val="20"/>
            <w:lang w:val="en-GB"/>
          </w:rPr>
          <w:delText>.</w:delText>
        </w:r>
      </w:del>
      <w:ins w:id="12" w:author="Author">
        <w:r w:rsidR="00E17A3E" w:rsidRPr="40D0F159">
          <w:rPr>
            <w:sz w:val="20"/>
            <w:szCs w:val="20"/>
            <w:lang w:val="en-GB"/>
          </w:rPr>
          <w:t>[start_insert]Purpose[end_insert]</w:t>
        </w:r>
        <w:r w:rsidRPr="40D0F159">
          <w:rPr>
            <w:sz w:val="20"/>
            <w:szCs w:val="20"/>
            <w:lang w:val="en-GB"/>
          </w:rPr>
          <w:t>[start_insert].[end_insert]</w:t>
        </w:r>
      </w:ins>
      <w:r w:rsidRPr="40D0F159">
        <w:rPr>
          <w:sz w:val="20"/>
          <w:szCs w:val="20"/>
          <w:lang w:val="en-GB"/>
        </w:rPr>
        <w:t xml:space="preserve"> </w:t>
      </w:r>
      <w:r w:rsidR="009854A1" w:rsidRPr="40D0F159">
        <w:rPr>
          <w:sz w:val="20"/>
          <w:szCs w:val="20"/>
          <w:lang w:val="en-GB"/>
        </w:rPr>
        <w:t xml:space="preserve">The parties </w:t>
      </w:r>
      <w:r w:rsidRPr="40D0F159">
        <w:rPr>
          <w:sz w:val="20"/>
          <w:szCs w:val="20"/>
          <w:lang w:val="en-GB"/>
        </w:rPr>
        <w:t xml:space="preserve">will </w:t>
      </w:r>
      <w:r w:rsidR="009854A1" w:rsidRPr="40D0F159">
        <w:rPr>
          <w:sz w:val="20"/>
          <w:szCs w:val="20"/>
          <w:lang w:val="en-GB"/>
        </w:rPr>
        <w:t>refrain</w:t>
      </w:r>
      <w:r w:rsidRPr="40D0F159">
        <w:rPr>
          <w:sz w:val="20"/>
          <w:szCs w:val="20"/>
          <w:lang w:val="en-GB"/>
        </w:rPr>
        <w:t xml:space="preserve"> from using the "</w:t>
      </w:r>
      <w:r w:rsidR="00030719" w:rsidRPr="40D0F159">
        <w:rPr>
          <w:b/>
          <w:bCs/>
          <w:sz w:val="20"/>
          <w:szCs w:val="20"/>
          <w:lang w:val="en-GB"/>
        </w:rPr>
        <w:t>Confidential Information</w:t>
      </w:r>
      <w:r w:rsidRPr="40D0F159">
        <w:rPr>
          <w:sz w:val="20"/>
          <w:szCs w:val="20"/>
          <w:lang w:val="en-GB"/>
        </w:rPr>
        <w:t xml:space="preserve">" that may be provided to </w:t>
      </w:r>
      <w:r w:rsidR="00E77721" w:rsidRPr="40D0F159">
        <w:rPr>
          <w:sz w:val="20"/>
          <w:szCs w:val="20"/>
          <w:lang w:val="en-GB"/>
        </w:rPr>
        <w:t xml:space="preserve">them </w:t>
      </w:r>
      <w:r w:rsidRPr="40D0F159">
        <w:rPr>
          <w:sz w:val="20"/>
          <w:szCs w:val="20"/>
          <w:lang w:val="en-GB"/>
        </w:rPr>
        <w:t xml:space="preserve">in any way that could be detrimental to the </w:t>
      </w:r>
      <w:r w:rsidR="009854A1" w:rsidRPr="40D0F159">
        <w:rPr>
          <w:sz w:val="20"/>
          <w:szCs w:val="20"/>
          <w:lang w:val="en-GB"/>
        </w:rPr>
        <w:t>other "</w:t>
      </w:r>
      <w:r w:rsidR="00923FAD" w:rsidRPr="40D0F159">
        <w:rPr>
          <w:b/>
          <w:bCs/>
          <w:sz w:val="20"/>
          <w:szCs w:val="20"/>
          <w:lang w:val="en-GB"/>
        </w:rPr>
        <w:t>Party</w:t>
      </w:r>
      <w:r w:rsidR="00923FAD" w:rsidRPr="40D0F159">
        <w:rPr>
          <w:sz w:val="20"/>
          <w:szCs w:val="20"/>
          <w:lang w:val="en-GB"/>
        </w:rPr>
        <w:t>"</w:t>
      </w:r>
      <w:r w:rsidRPr="40D0F159">
        <w:rPr>
          <w:sz w:val="20"/>
          <w:szCs w:val="20"/>
          <w:lang w:val="en-GB"/>
        </w:rPr>
        <w:t>, i.e. its industrial and commercial activities</w:t>
      </w:r>
      <w:r w:rsidR="00BF3816" w:rsidRPr="40D0F159">
        <w:rPr>
          <w:sz w:val="20"/>
          <w:szCs w:val="20"/>
          <w:lang w:val="en-GB"/>
        </w:rPr>
        <w:t>,</w:t>
      </w:r>
      <w:ins w:id="13" w:author="Author">
        <w:r w:rsidR="0043667C" w:rsidRPr="40D0F159">
          <w:rPr>
            <w:sz w:val="20"/>
            <w:szCs w:val="20"/>
            <w:lang w:val="en-GB"/>
          </w:rPr>
          <w:t xml:space="preserve">[start_insert] and the receiving "[end_insert]</w:t>
        </w:r>
        <w:r w:rsidR="0043667C" w:rsidRPr="40D0F159">
          <w:rPr>
            <w:b/>
            <w:bCs/>
            <w:sz w:val="20"/>
            <w:szCs w:val="20"/>
            <w:lang w:val="en-GB"/>
          </w:rPr>
          <w:t>[start_insert]Party[end_insert]</w:t>
        </w:r>
        <w:r w:rsidR="0043667C" w:rsidRPr="40D0F159">
          <w:rPr>
            <w:sz w:val="20"/>
            <w:szCs w:val="20"/>
            <w:lang w:val="en-GB"/>
          </w:rPr>
          <w:t>[start_insert]" shall apply the same standard care as the receiving "[end_insert]</w:t>
        </w:r>
        <w:r w:rsidR="0043667C" w:rsidRPr="40D0F159">
          <w:rPr>
            <w:b/>
            <w:bCs/>
            <w:sz w:val="20"/>
            <w:szCs w:val="20"/>
            <w:lang w:val="en-GB"/>
          </w:rPr>
          <w:t>[start_insert]Party[end_insert]</w:t>
        </w:r>
        <w:r w:rsidR="0043667C" w:rsidRPr="40D0F159">
          <w:rPr>
            <w:sz w:val="20"/>
            <w:szCs w:val="20"/>
            <w:lang w:val="en-GB"/>
          </w:rPr>
          <w:t>[start_insert]" applies to its own confidential information of a like nature,[end_insert]</w:t>
        </w:r>
      </w:ins>
    </w:p>
    <w:p w14:paraId="24F85FD0" w14:textId="01DA9909" w:rsidR="001741DD" w:rsidRPr="00A87472" w:rsidRDefault="007D5E03" w:rsidP="40D0F159">
      <w:pPr>
        <w:numPr>
          <w:ilvl w:val="0"/>
          <w:numId w:val="1"/>
        </w:numPr>
        <w:rPr>
          <w:sz w:val="20"/>
          <w:szCs w:val="20"/>
          <w:lang w:val="en-GB"/>
          <w:rPrChange w:id="14" w:author="Author">
            <w:rPr>
              <w:sz w:val="20"/>
              <w:szCs w:val="20"/>
              <w:lang w:val="fr-FR"/>
            </w:rPr>
          </w:rPrChange>
        </w:rPr>
      </w:pPr>
      <w:r w:rsidRPr="40D0F159">
        <w:rPr>
          <w:sz w:val="20"/>
          <w:szCs w:val="20"/>
          <w:lang w:val="en-GB"/>
        </w:rPr>
        <w:t>to limit by all appropriate means the total or partial distribution and use of the "</w:t>
      </w:r>
      <w:r w:rsidR="00923FAD" w:rsidRPr="40D0F159">
        <w:rPr>
          <w:b/>
          <w:bCs/>
          <w:sz w:val="20"/>
          <w:szCs w:val="20"/>
          <w:lang w:val="en-GB"/>
        </w:rPr>
        <w:t>Confidential Information</w:t>
      </w:r>
      <w:r w:rsidRPr="40D0F159">
        <w:rPr>
          <w:sz w:val="20"/>
          <w:szCs w:val="20"/>
          <w:lang w:val="en-GB"/>
        </w:rPr>
        <w:t xml:space="preserve">" to employees and executives of </w:t>
      </w:r>
      <w:r w:rsidR="009854A1" w:rsidRPr="40D0F159">
        <w:rPr>
          <w:sz w:val="20"/>
          <w:szCs w:val="20"/>
          <w:lang w:val="en-GB"/>
        </w:rPr>
        <w:t>their companies directly involved in the project</w:t>
      </w:r>
      <w:del w:id="15" w:author="Author">
        <w:r w:rsidRPr="40D0F159" w:rsidDel="00FD2523">
          <w:rPr>
            <w:sz w:val="20"/>
            <w:szCs w:val="20"/>
            <w:lang w:val="en-GB"/>
          </w:rPr>
          <w:delText>.</w:delText>
        </w:r>
      </w:del>
      <w:ins w:id="16" w:author="Author">
        <w:r w:rsidR="00627BDD" w:rsidRPr="40D0F159">
          <w:rPr>
            <w:sz w:val="20"/>
            <w:szCs w:val="20"/>
            <w:lang w:val="en-GB"/>
          </w:rPr>
          <w:t xml:space="preserve">[start_insert] and to their Affiliates who have a need to know such "[end_insert]</w:t>
        </w:r>
        <w:r w:rsidR="00627BDD" w:rsidRPr="40D0F159">
          <w:rPr>
            <w:b/>
            <w:bCs/>
            <w:sz w:val="20"/>
            <w:szCs w:val="20"/>
            <w:lang w:val="en-GB"/>
          </w:rPr>
          <w:t>[start_insert]Confidential Information[end_insert]</w:t>
        </w:r>
        <w:r w:rsidR="00627BDD" w:rsidRPr="40D0F159">
          <w:rPr>
            <w:sz w:val="20"/>
            <w:szCs w:val="20"/>
            <w:lang w:val="en-GB"/>
          </w:rPr>
          <w:t>[start_insert]"[end_insert]</w:t>
        </w:r>
        <w:r w:rsidR="00FD2523" w:rsidRPr="40D0F159">
          <w:rPr>
            <w:sz w:val="20"/>
            <w:szCs w:val="20"/>
            <w:lang w:val="en-GB"/>
          </w:rPr>
          <w:t>[start_insert].[end_insert]</w:t>
        </w:r>
      </w:ins>
      <w:r w:rsidR="00FD2523" w:rsidRPr="40D0F159">
        <w:rPr>
          <w:sz w:val="20"/>
          <w:szCs w:val="20"/>
          <w:lang w:val="en-GB"/>
        </w:rPr>
        <w:t xml:space="preserve"> </w:t>
      </w:r>
      <w:r w:rsidR="009854A1" w:rsidRPr="40D0F159">
        <w:rPr>
          <w:sz w:val="20"/>
          <w:szCs w:val="20"/>
          <w:lang w:val="en-GB"/>
        </w:rPr>
        <w:t xml:space="preserve">The </w:t>
      </w:r>
      <w:r w:rsidR="00923FAD" w:rsidRPr="40D0F159">
        <w:rPr>
          <w:sz w:val="20"/>
          <w:szCs w:val="20"/>
          <w:lang w:val="en-GB"/>
        </w:rPr>
        <w:t>"</w:t>
      </w:r>
      <w:r w:rsidR="00923FAD" w:rsidRPr="40D0F159">
        <w:rPr>
          <w:b/>
          <w:bCs/>
          <w:sz w:val="20"/>
          <w:szCs w:val="20"/>
          <w:lang w:val="en-GB"/>
        </w:rPr>
        <w:t>Parties</w:t>
      </w:r>
      <w:r w:rsidR="00923FAD" w:rsidRPr="40D0F159">
        <w:rPr>
          <w:sz w:val="20"/>
          <w:szCs w:val="20"/>
          <w:lang w:val="en-GB"/>
        </w:rPr>
        <w:t xml:space="preserve">" </w:t>
      </w:r>
      <w:r w:rsidR="009854A1" w:rsidRPr="40D0F159">
        <w:rPr>
          <w:sz w:val="20"/>
          <w:szCs w:val="20"/>
          <w:lang w:val="en-GB"/>
        </w:rPr>
        <w:t xml:space="preserve">will take </w:t>
      </w:r>
      <w:r w:rsidR="00FD2523" w:rsidRPr="40D0F159">
        <w:rPr>
          <w:sz w:val="20"/>
          <w:szCs w:val="20"/>
          <w:lang w:val="en-GB"/>
        </w:rPr>
        <w:t>all necessary steps to ensure that their</w:t>
      </w:r>
      <w:ins w:id="17" w:author="Author">
        <w:r w:rsidR="00FD2523" w:rsidRPr="40D0F159">
          <w:rPr>
            <w:sz w:val="20"/>
            <w:szCs w:val="20"/>
            <w:lang w:val="en-GB"/>
          </w:rPr>
          <w:t xml:space="preserve">[start_insert] [end_insert]</w:t>
        </w:r>
        <w:r w:rsidR="00627BDD" w:rsidRPr="40D0F159">
          <w:rPr>
            <w:sz w:val="20"/>
            <w:szCs w:val="20"/>
            <w:lang w:val="en-GB"/>
          </w:rPr>
          <w:t>[start_insert]Affiliates,[end_insert]</w:t>
        </w:r>
      </w:ins>
      <w:r w:rsidR="00627BDD" w:rsidRPr="40D0F159">
        <w:rPr>
          <w:sz w:val="20"/>
          <w:szCs w:val="20"/>
          <w:lang w:val="en-GB"/>
        </w:rPr>
        <w:t xml:space="preserve"> </w:t>
      </w:r>
      <w:r w:rsidR="00FD2523" w:rsidRPr="40D0F159">
        <w:rPr>
          <w:sz w:val="20"/>
          <w:szCs w:val="20"/>
          <w:lang w:val="en-GB"/>
        </w:rPr>
        <w:t xml:space="preserve">employees, managers and outside consultants keep </w:t>
      </w:r>
      <w:r w:rsidR="009854A1" w:rsidRPr="40D0F159">
        <w:rPr>
          <w:sz w:val="20"/>
          <w:szCs w:val="20"/>
          <w:lang w:val="en-GB"/>
        </w:rPr>
        <w:t>the "</w:t>
      </w:r>
      <w:r w:rsidR="00030719" w:rsidRPr="40D0F159">
        <w:rPr>
          <w:b/>
          <w:bCs/>
          <w:sz w:val="20"/>
          <w:szCs w:val="20"/>
          <w:lang w:val="en-GB"/>
        </w:rPr>
        <w:t>Confidential Information</w:t>
      </w:r>
      <w:r w:rsidR="009854A1" w:rsidRPr="40D0F159">
        <w:rPr>
          <w:sz w:val="20"/>
          <w:szCs w:val="20"/>
          <w:lang w:val="en-GB"/>
        </w:rPr>
        <w:t xml:space="preserve">" </w:t>
      </w:r>
      <w:r w:rsidR="00FD2523" w:rsidRPr="40D0F159">
        <w:rPr>
          <w:sz w:val="20"/>
          <w:szCs w:val="20"/>
          <w:lang w:val="en-GB"/>
        </w:rPr>
        <w:t xml:space="preserve">secret and </w:t>
      </w:r>
      <w:r w:rsidR="009854A1" w:rsidRPr="40D0F159">
        <w:rPr>
          <w:sz w:val="20"/>
          <w:szCs w:val="20"/>
          <w:lang w:val="en-GB"/>
        </w:rPr>
        <w:t>confidential</w:t>
      </w:r>
      <w:ins w:id="18" w:author="Author">
        <w:r w:rsidR="00582ACC" w:rsidRPr="40D0F159">
          <w:rPr>
            <w:sz w:val="20"/>
            <w:szCs w:val="20"/>
            <w:lang w:val="en-GB"/>
          </w:rPr>
          <w:t>[start_insert], and such discloses must be contractually bound by confidentiality obligations no less stringent than those under this agreement[end_insert]</w:t>
        </w:r>
        <w:r w:rsidR="009854A1" w:rsidRPr="40D0F159">
          <w:rPr>
            <w:sz w:val="20"/>
            <w:szCs w:val="20"/>
            <w:lang w:val="en-GB"/>
          </w:rPr>
          <w:t>[start_insert].[end_insert]</w:t>
        </w:r>
        <w:r w:rsidR="00880A6B" w:rsidRPr="40D0F159">
          <w:rPr>
            <w:sz w:val="20"/>
            <w:szCs w:val="20"/>
            <w:lang w:val="en-GB"/>
          </w:rPr>
          <w:t xml:space="preserve">[start_insert] An "[end_insert]</w:t>
        </w:r>
        <w:r w:rsidR="00880A6B" w:rsidRPr="40D0F159">
          <w:rPr>
            <w:b/>
            <w:bCs/>
            <w:sz w:val="20"/>
            <w:szCs w:val="20"/>
            <w:lang w:val="en-GB"/>
          </w:rPr>
          <w:t>[start_insert]Affiliate[end_insert]</w:t>
        </w:r>
        <w:r w:rsidR="00880A6B" w:rsidRPr="40D0F159">
          <w:rPr>
            <w:sz w:val="20"/>
            <w:szCs w:val="20"/>
            <w:lang w:val="en-GB"/>
          </w:rPr>
          <w:t>[start_insert]" with respect to a "[end_insert]</w:t>
        </w:r>
        <w:r w:rsidR="00880A6B" w:rsidRPr="40D0F159">
          <w:rPr>
            <w:b/>
            <w:bCs/>
            <w:sz w:val="20"/>
            <w:szCs w:val="20"/>
            <w:lang w:val="en-GB"/>
          </w:rPr>
          <w:t>[start_insert]Party[end_insert]</w:t>
        </w:r>
        <w:r w:rsidR="00880A6B" w:rsidRPr="40D0F159">
          <w:rPr>
            <w:sz w:val="20"/>
            <w:szCs w:val="20"/>
            <w:lang w:val="en-GB"/>
          </w:rPr>
          <w:t>[start_insert]" means any entity (including without limitation any individual, corporation, company, partnership, limited liability company or group) that directly, or indirectly through one or more intermediaries, controls, is controlled by or is under common control with such "[end_insert]</w:t>
        </w:r>
        <w:r w:rsidR="00880A6B" w:rsidRPr="40D0F159">
          <w:rPr>
            <w:b/>
            <w:bCs/>
            <w:sz w:val="20"/>
            <w:szCs w:val="20"/>
            <w:lang w:val="en-GB"/>
          </w:rPr>
          <w:t>[start_insert]Party[end_insert]</w:t>
        </w:r>
        <w:r w:rsidR="00880A6B" w:rsidRPr="40D0F159">
          <w:rPr>
            <w:sz w:val="20"/>
            <w:szCs w:val="20"/>
            <w:lang w:val="en-GB"/>
          </w:rPr>
          <w:t>[start_insert]", each of which such "[end_insert]</w:t>
        </w:r>
        <w:r w:rsidR="00880A6B" w:rsidRPr="40D0F159">
          <w:rPr>
            <w:b/>
            <w:bCs/>
            <w:sz w:val="20"/>
            <w:szCs w:val="20"/>
            <w:lang w:val="en-GB"/>
          </w:rPr>
          <w:t>[start_insert]Party[end_insert]</w:t>
        </w:r>
        <w:r w:rsidR="00880A6B" w:rsidRPr="40D0F159">
          <w:rPr>
            <w:sz w:val="20"/>
            <w:szCs w:val="20"/>
            <w:lang w:val="en-GB"/>
          </w:rPr>
          <w:t>[start_insert]" shall cause to observe the requirements of this agreement with respect to the information disclosed by the other "[end_insert]</w:t>
        </w:r>
        <w:r w:rsidR="00880A6B" w:rsidRPr="40D0F159">
          <w:rPr>
            <w:b/>
            <w:bCs/>
            <w:sz w:val="20"/>
            <w:szCs w:val="20"/>
            <w:lang w:val="en-GB"/>
          </w:rPr>
          <w:t>[start_insert]Party[end_insert]</w:t>
        </w:r>
        <w:r w:rsidR="00880A6B" w:rsidRPr="40D0F159">
          <w:rPr>
            <w:sz w:val="20"/>
            <w:szCs w:val="20"/>
            <w:lang w:val="en-GB"/>
          </w:rPr>
          <w:t>[start_insert]" under this agreement[end_insert]</w:t>
        </w:r>
      </w:ins>
      <w:r w:rsidR="00880A6B" w:rsidRPr="00A87472">
        <w:rPr>
          <w:sz w:val="20"/>
          <w:szCs w:val="20"/>
          <w:lang w:val="en-GB"/>
          <w:rPrChange w:id="19" w:author="Author">
            <w:rPr>
              <w:sz w:val="20"/>
              <w:szCs w:val="20"/>
              <w:lang w:val="fr-FR"/>
            </w:rPr>
          </w:rPrChange>
        </w:rPr>
        <w:t>.</w:t>
      </w:r>
    </w:p>
    <w:p w14:paraId="678068EE" w14:textId="04E72955" w:rsidR="001741DD" w:rsidRPr="00A87472" w:rsidRDefault="007D5E03" w:rsidP="40D0F159">
      <w:pPr>
        <w:numPr>
          <w:ilvl w:val="0"/>
          <w:numId w:val="1"/>
        </w:numPr>
        <w:rPr>
          <w:sz w:val="20"/>
          <w:szCs w:val="20"/>
          <w:lang w:val="en-GB"/>
          <w:rPrChange w:id="20" w:author="Author">
            <w:rPr>
              <w:sz w:val="20"/>
              <w:szCs w:val="20"/>
              <w:lang w:val="fr-FR"/>
            </w:rPr>
          </w:rPrChange>
        </w:rPr>
      </w:pPr>
      <w:r w:rsidRPr="40D0F159">
        <w:rPr>
          <w:sz w:val="20"/>
          <w:szCs w:val="20"/>
          <w:lang w:val="en-GB"/>
        </w:rPr>
        <w:t>the "</w:t>
      </w:r>
      <w:r w:rsidR="00030719" w:rsidRPr="40D0F159">
        <w:rPr>
          <w:b/>
          <w:bCs/>
          <w:sz w:val="20"/>
          <w:szCs w:val="20"/>
          <w:lang w:val="en-GB"/>
        </w:rPr>
        <w:t>Confidential Information</w:t>
      </w:r>
      <w:r w:rsidRPr="40D0F159">
        <w:rPr>
          <w:sz w:val="20"/>
          <w:szCs w:val="20"/>
          <w:lang w:val="en-GB"/>
        </w:rPr>
        <w:t>" disclosed or made available by one of the "</w:t>
      </w:r>
      <w:r w:rsidR="00030719" w:rsidRPr="40D0F159">
        <w:rPr>
          <w:b/>
          <w:bCs/>
          <w:sz w:val="20"/>
          <w:szCs w:val="20"/>
          <w:lang w:val="en-GB"/>
        </w:rPr>
        <w:t>Parties</w:t>
      </w:r>
      <w:r w:rsidRPr="40D0F159">
        <w:rPr>
          <w:sz w:val="20"/>
          <w:szCs w:val="20"/>
          <w:lang w:val="en-GB"/>
        </w:rPr>
        <w:t xml:space="preserve">" </w:t>
      </w:r>
      <w:ins w:id="21" w:author="Author">
        <w:r w:rsidR="008C5F6E" w:rsidRPr="40D0F159">
          <w:rPr>
            <w:sz w:val="20"/>
            <w:szCs w:val="20"/>
            <w:lang w:val="en-GB"/>
          </w:rPr>
          <w:t xml:space="preserve">[start_insert]does not constitute any license or grant other rights of utilization and [end_insert]</w:t>
        </w:r>
      </w:ins>
      <w:r w:rsidRPr="00A87472">
        <w:rPr>
          <w:sz w:val="20"/>
          <w:szCs w:val="20"/>
          <w:lang w:val="en-GB"/>
          <w:rPrChange w:id="22" w:author="Author">
            <w:rPr>
              <w:sz w:val="20"/>
              <w:szCs w:val="20"/>
              <w:lang w:val="fr-FR"/>
            </w:rPr>
          </w:rPrChange>
        </w:rPr>
        <w:t xml:space="preserve">remains </w:t>
      </w:r>
      <w:del w:id="23" w:author="Author">
        <w:r w:rsidRPr="40D0F159" w:rsidDel="000319AE">
          <w:rPr>
            <w:sz w:val="20"/>
            <w:szCs w:val="20"/>
            <w:lang w:val="fr-FR"/>
          </w:rPr>
          <w:delText>its</w:delText>
        </w:r>
      </w:del>
      <w:ins w:id="24" w:author="Author">
        <w:r w:rsidR="00094ABC" w:rsidRPr="40D0F159">
          <w:rPr>
            <w:sz w:val="20"/>
            <w:szCs w:val="20"/>
            <w:lang w:val="en-GB"/>
          </w:rPr>
          <w:t>[start_insert]the[end_insert]</w:t>
        </w:r>
      </w:ins>
      <w:r w:rsidR="00094ABC" w:rsidRPr="00A87472">
        <w:rPr>
          <w:sz w:val="20"/>
          <w:szCs w:val="20"/>
          <w:lang w:val="en-GB"/>
          <w:rPrChange w:id="25" w:author="Author">
            <w:rPr>
              <w:sz w:val="20"/>
              <w:szCs w:val="20"/>
              <w:lang w:val="fr-FR"/>
            </w:rPr>
          </w:rPrChange>
        </w:rPr>
        <w:t xml:space="preserve"> </w:t>
      </w:r>
      <w:r w:rsidRPr="00A87472">
        <w:rPr>
          <w:sz w:val="20"/>
          <w:szCs w:val="20"/>
          <w:lang w:val="en-GB"/>
          <w:rPrChange w:id="26" w:author="Author">
            <w:rPr>
              <w:sz w:val="20"/>
              <w:szCs w:val="20"/>
              <w:lang w:val="fr-FR"/>
            </w:rPr>
          </w:rPrChange>
        </w:rPr>
        <w:t>property</w:t>
      </w:r>
      <w:del w:id="27" w:author="Author">
        <w:r w:rsidRPr="40D0F159" w:rsidDel="000319AE">
          <w:rPr>
            <w:sz w:val="20"/>
            <w:szCs w:val="20"/>
            <w:lang w:val="fr-FR"/>
          </w:rPr>
          <w:delText>, to</w:delText>
        </w:r>
      </w:del>
      <w:ins w:id="28" w:author="Author">
        <w:r w:rsidR="00CF1340" w:rsidRPr="40D0F159">
          <w:rPr>
            <w:sz w:val="20"/>
            <w:szCs w:val="20"/>
            <w:lang w:val="en-GB"/>
          </w:rPr>
          <w:t xml:space="preserve">[start_insert] of the disclosing "[end_insert]</w:t>
        </w:r>
        <w:r w:rsidR="00CF1340" w:rsidRPr="40D0F159">
          <w:rPr>
            <w:b/>
            <w:bCs/>
            <w:sz w:val="20"/>
            <w:szCs w:val="20"/>
            <w:lang w:val="en-GB"/>
          </w:rPr>
          <w:t>[start_insert]Party[end_insert]</w:t>
        </w:r>
        <w:r w:rsidR="00CF1340" w:rsidRPr="40D0F159">
          <w:rPr>
            <w:sz w:val="20"/>
            <w:szCs w:val="20"/>
            <w:lang w:val="en-GB"/>
          </w:rPr>
          <w:t>[start_insert]"[end_insert]</w:t>
        </w:r>
        <w:r w:rsidRPr="40D0F159">
          <w:rPr>
            <w:sz w:val="20"/>
            <w:szCs w:val="20"/>
            <w:lang w:val="en-GB"/>
          </w:rPr>
          <w:t xml:space="preserve">[start_insert], [end_insert]</w:t>
        </w:r>
        <w:r w:rsidR="0024592B" w:rsidRPr="40D0F159">
          <w:rPr>
            <w:sz w:val="20"/>
            <w:szCs w:val="20"/>
            <w:lang w:val="en-GB"/>
          </w:rPr>
          <w:t>[start_insert]and the receiving “[end_insert]</w:t>
        </w:r>
        <w:r w:rsidR="0024592B" w:rsidRPr="40D0F159">
          <w:rPr>
            <w:b/>
            <w:bCs/>
            <w:sz w:val="20"/>
            <w:szCs w:val="20"/>
            <w:lang w:val="en-GB"/>
          </w:rPr>
          <w:t>[start_insert]Party[end_insert]</w:t>
        </w:r>
        <w:r w:rsidR="0024592B" w:rsidRPr="40D0F159">
          <w:rPr>
            <w:sz w:val="20"/>
            <w:szCs w:val="20"/>
            <w:lang w:val="en-GB"/>
          </w:rPr>
          <w:t>[start_insert]” shall[end_insert]</w:t>
        </w:r>
      </w:ins>
      <w:r w:rsidR="0024592B" w:rsidRPr="00A87472">
        <w:rPr>
          <w:sz w:val="20"/>
          <w:szCs w:val="20"/>
          <w:lang w:val="en-GB"/>
          <w:rPrChange w:id="29" w:author="Author">
            <w:rPr>
              <w:sz w:val="20"/>
              <w:szCs w:val="20"/>
              <w:lang w:val="fr-FR"/>
            </w:rPr>
          </w:rPrChange>
        </w:rPr>
        <w:t xml:space="preserve"> </w:t>
      </w:r>
      <w:r w:rsidRPr="00A87472">
        <w:rPr>
          <w:sz w:val="20"/>
          <w:szCs w:val="20"/>
          <w:lang w:val="en-GB"/>
          <w:rPrChange w:id="30" w:author="Author">
            <w:rPr>
              <w:sz w:val="20"/>
              <w:szCs w:val="20"/>
              <w:lang w:val="fr-FR"/>
            </w:rPr>
          </w:rPrChange>
        </w:rPr>
        <w:t xml:space="preserve">hand over to it, </w:t>
      </w:r>
      <w:del w:id="31" w:author="Author">
        <w:r w:rsidRPr="40D0F159" w:rsidDel="000319AE">
          <w:rPr>
            <w:sz w:val="20"/>
            <w:szCs w:val="20"/>
            <w:lang w:val="fr-FR"/>
          </w:rPr>
          <w:delText xml:space="preserve">at </w:delText>
        </w:r>
        <w:r w:rsidRPr="40D0F159" w:rsidDel="00923FAD">
          <w:rPr>
            <w:sz w:val="20"/>
            <w:szCs w:val="20"/>
            <w:lang w:val="fr-FR"/>
          </w:rPr>
          <w:delText>its</w:delText>
        </w:r>
      </w:del>
      <w:ins w:id="32" w:author="Author">
        <w:r w:rsidR="00DB17AF" w:rsidRPr="40D0F159">
          <w:rPr>
            <w:sz w:val="20"/>
            <w:szCs w:val="20"/>
            <w:lang w:val="en-GB"/>
          </w:rPr>
          <w:t>[start_insert]within thirty (30) days of receipt of the[end_insert]</w:t>
        </w:r>
      </w:ins>
      <w:r w:rsidR="00DB17AF" w:rsidRPr="00A87472">
        <w:rPr>
          <w:sz w:val="20"/>
          <w:szCs w:val="20"/>
          <w:lang w:val="en-GB"/>
          <w:rPrChange w:id="33" w:author="Author">
            <w:rPr>
              <w:sz w:val="20"/>
              <w:szCs w:val="20"/>
              <w:lang w:val="fr-FR"/>
            </w:rPr>
          </w:rPrChange>
        </w:rPr>
        <w:t xml:space="preserve"> </w:t>
      </w:r>
      <w:r w:rsidRPr="00A87472">
        <w:rPr>
          <w:sz w:val="20"/>
          <w:szCs w:val="20"/>
          <w:lang w:val="en-GB"/>
          <w:rPrChange w:id="34" w:author="Author">
            <w:rPr>
              <w:sz w:val="20"/>
              <w:szCs w:val="20"/>
              <w:lang w:val="fr-FR"/>
            </w:rPr>
          </w:rPrChange>
        </w:rPr>
        <w:t>written request</w:t>
      </w:r>
      <w:ins w:id="35" w:author="Author">
        <w:r w:rsidR="00697D22" w:rsidRPr="40D0F159">
          <w:rPr>
            <w:sz w:val="20"/>
            <w:szCs w:val="20"/>
            <w:lang w:val="en-GB"/>
          </w:rPr>
          <w:t xml:space="preserve">[start_insert] of the disclosing "[end_insert]</w:t>
        </w:r>
        <w:r w:rsidR="00697D22" w:rsidRPr="40D0F159">
          <w:rPr>
            <w:b/>
            <w:bCs/>
            <w:sz w:val="20"/>
            <w:szCs w:val="20"/>
            <w:lang w:val="en-GB"/>
          </w:rPr>
          <w:t>[start_insert]Party[end_insert]</w:t>
        </w:r>
        <w:r w:rsidR="00697D22" w:rsidRPr="40D0F159">
          <w:rPr>
            <w:sz w:val="20"/>
            <w:szCs w:val="20"/>
            <w:lang w:val="en-GB"/>
          </w:rPr>
          <w:t>[start_insert]" after the expiration or earlier termination hereof[end_insert]</w:t>
        </w:r>
      </w:ins>
      <w:r w:rsidRPr="40D0F159">
        <w:rPr>
          <w:sz w:val="20"/>
          <w:szCs w:val="20"/>
          <w:lang w:val="en-GB"/>
        </w:rPr>
        <w:t>, any medium containing the "</w:t>
      </w:r>
      <w:r w:rsidR="00030719" w:rsidRPr="40D0F159">
        <w:rPr>
          <w:b/>
          <w:bCs/>
          <w:sz w:val="20"/>
          <w:szCs w:val="20"/>
          <w:lang w:val="en-GB"/>
        </w:rPr>
        <w:t xml:space="preserve">Confidential Information" </w:t>
      </w:r>
      <w:r w:rsidRPr="40D0F159">
        <w:rPr>
          <w:sz w:val="20"/>
          <w:szCs w:val="20"/>
          <w:lang w:val="en-GB"/>
        </w:rPr>
        <w:t>disclosed or made available to it</w:t>
      </w:r>
      <w:r w:rsidR="00923FAD" w:rsidRPr="40D0F159">
        <w:rPr>
          <w:sz w:val="20"/>
          <w:szCs w:val="20"/>
          <w:lang w:val="en-GB"/>
        </w:rPr>
        <w:t xml:space="preserve">, or to destroy it. </w:t>
      </w:r>
      <w:ins w:id="36" w:author="Author">
        <w:r w:rsidR="0024724A" w:rsidRPr="40D0F159">
          <w:rPr>
            <w:sz w:val="20"/>
            <w:szCs w:val="20"/>
            <w:lang w:val="en-GB"/>
          </w:rPr>
          <w:t xml:space="preserve">[start_insert]Notwithstanding, the receiving "Party" may retain copies for purposes of electronic backup.  Notwithstanding, the receiving "Party" may retain copies [end_insert]</w:t>
        </w:r>
        <w:proofErr w:type="gramStart"/>
        <w:r w:rsidR="0024724A" w:rsidRPr="40D0F159">
          <w:rPr>
            <w:sz w:val="20"/>
            <w:szCs w:val="20"/>
            <w:lang w:val="en-GB"/>
          </w:rPr>
          <w:t>[start_insert]in order to[end_insert]</w:t>
        </w:r>
        <w:proofErr w:type="gramEnd"/>
        <w:r w:rsidR="0024724A" w:rsidRPr="40D0F159">
          <w:rPr>
            <w:sz w:val="20"/>
            <w:szCs w:val="20"/>
            <w:lang w:val="en-GB"/>
          </w:rPr>
          <w:t xml:space="preserve">[start_insert] comply with applicable rules and regulations.[end_insert]</w:t>
        </w:r>
      </w:ins>
    </w:p>
    <w:p w14:paraId="5BC7E930" w14:textId="77777777" w:rsidR="009854A1" w:rsidRPr="00A87472" w:rsidRDefault="009854A1" w:rsidP="00030719">
      <w:pPr>
        <w:rPr>
          <w:sz w:val="20"/>
          <w:lang w:val="en-GB"/>
          <w:rPrChange w:id="37" w:author="Author">
            <w:rPr>
              <w:sz w:val="20"/>
              <w:lang w:val="fr-FR"/>
            </w:rPr>
          </w:rPrChange>
        </w:rPr>
      </w:pPr>
    </w:p>
    <w:p w14:paraId="44465F68" w14:textId="3329494B" w:rsidR="001741DD" w:rsidRPr="009911A6" w:rsidRDefault="007D5E03" w:rsidP="40D0F159">
      <w:pPr>
        <w:rPr>
          <w:sz w:val="20"/>
          <w:szCs w:val="20"/>
          <w:lang w:val="en-GB"/>
        </w:rPr>
      </w:pPr>
      <w:r w:rsidRPr="40D0F159">
        <w:rPr>
          <w:sz w:val="20"/>
          <w:szCs w:val="20"/>
          <w:lang w:val="en-GB"/>
        </w:rPr>
        <w:t>Each of the</w:t>
      </w:r>
      <w:bookmarkStart w:id="38" w:name="_Hlk144141576"/>
      <w:r w:rsidR="00030719" w:rsidRPr="40D0F159">
        <w:rPr>
          <w:sz w:val="20"/>
          <w:szCs w:val="20"/>
          <w:lang w:val="en-GB"/>
        </w:rPr>
        <w:t xml:space="preserve"> "</w:t>
      </w:r>
      <w:r w:rsidR="00030719" w:rsidRPr="40D0F159">
        <w:rPr>
          <w:b/>
          <w:bCs/>
          <w:sz w:val="20"/>
          <w:szCs w:val="20"/>
          <w:lang w:val="en-GB"/>
        </w:rPr>
        <w:t>Parties</w:t>
      </w:r>
      <w:r w:rsidR="00030719" w:rsidRPr="40D0F159">
        <w:rPr>
          <w:sz w:val="20"/>
          <w:szCs w:val="20"/>
          <w:lang w:val="en-GB"/>
        </w:rPr>
        <w:t>"</w:t>
      </w:r>
      <w:bookmarkEnd w:id="38"/>
      <w:r w:rsidRPr="40D0F159">
        <w:rPr>
          <w:sz w:val="20"/>
          <w:szCs w:val="20"/>
          <w:lang w:val="en-GB"/>
        </w:rPr>
        <w:t xml:space="preserve"> acknowledges that the other "</w:t>
      </w:r>
      <w:r w:rsidR="00923FAD" w:rsidRPr="40D0F159">
        <w:rPr>
          <w:b/>
          <w:bCs/>
          <w:sz w:val="20"/>
          <w:szCs w:val="20"/>
          <w:lang w:val="en-GB"/>
        </w:rPr>
        <w:t>Party</w:t>
      </w:r>
      <w:r w:rsidR="00923FAD" w:rsidRPr="40D0F159">
        <w:rPr>
          <w:sz w:val="20"/>
          <w:szCs w:val="20"/>
          <w:lang w:val="en-GB"/>
        </w:rPr>
        <w:t xml:space="preserve">" </w:t>
      </w:r>
      <w:del w:id="39" w:author="Author">
        <w:r w:rsidRPr="40D0F159" w:rsidDel="00FD2523">
          <w:rPr>
            <w:sz w:val="20"/>
            <w:szCs w:val="20"/>
            <w:lang w:val="fr-FR"/>
          </w:rPr>
          <w:delText>would</w:delText>
        </w:r>
      </w:del>
      <w:ins w:id="40" w:author="Author">
        <w:r w:rsidR="00AE45FE" w:rsidRPr="40D0F159">
          <w:rPr>
            <w:sz w:val="20"/>
            <w:szCs w:val="20"/>
            <w:lang w:val="en-GB"/>
          </w:rPr>
          <w:t>[start_insert]may[end_insert]</w:t>
        </w:r>
      </w:ins>
      <w:r w:rsidR="00AE45FE" w:rsidRPr="40D0F159">
        <w:rPr>
          <w:sz w:val="20"/>
          <w:szCs w:val="20"/>
          <w:lang w:val="en-GB"/>
        </w:rPr>
        <w:t xml:space="preserve"> </w:t>
      </w:r>
      <w:r w:rsidR="00FD2523" w:rsidRPr="40D0F159">
        <w:rPr>
          <w:sz w:val="20"/>
          <w:szCs w:val="20"/>
          <w:lang w:val="en-GB"/>
        </w:rPr>
        <w:t xml:space="preserve">suffer </w:t>
      </w:r>
      <w:r w:rsidRPr="40D0F159">
        <w:rPr>
          <w:sz w:val="20"/>
          <w:szCs w:val="20"/>
          <w:lang w:val="en-GB"/>
        </w:rPr>
        <w:t xml:space="preserve">certain and significant harm if it </w:t>
      </w:r>
      <w:r w:rsidR="00FD2523" w:rsidRPr="40D0F159">
        <w:rPr>
          <w:sz w:val="20"/>
          <w:szCs w:val="20"/>
          <w:lang w:val="en-GB"/>
        </w:rPr>
        <w:t xml:space="preserve">failed to </w:t>
      </w:r>
      <w:r w:rsidRPr="40D0F159">
        <w:rPr>
          <w:sz w:val="20"/>
          <w:szCs w:val="20"/>
          <w:lang w:val="en-GB"/>
        </w:rPr>
        <w:t xml:space="preserve">comply with </w:t>
      </w:r>
      <w:r w:rsidR="00FD2523" w:rsidRPr="40D0F159">
        <w:rPr>
          <w:sz w:val="20"/>
          <w:szCs w:val="20"/>
          <w:lang w:val="en-GB"/>
        </w:rPr>
        <w:t>the confidentiality obligations contained in this letter</w:t>
      </w:r>
      <w:r w:rsidR="00E77721" w:rsidRPr="40D0F159">
        <w:rPr>
          <w:sz w:val="20"/>
          <w:szCs w:val="20"/>
          <w:lang w:val="en-GB"/>
        </w:rPr>
        <w:t xml:space="preserve">. </w:t>
      </w:r>
    </w:p>
    <w:p w14:paraId="5AC6F6AA" w14:textId="20E927EE" w:rsidR="001741DD" w:rsidRPr="009911A6" w:rsidRDefault="007D5E03" w:rsidP="40D0F159">
      <w:pPr>
        <w:pStyle w:val="BodyText"/>
        <w:spacing w:after="0"/>
        <w:rPr>
          <w:sz w:val="20"/>
          <w:szCs w:val="20"/>
          <w:lang w:val="en-GB"/>
        </w:rPr>
      </w:pPr>
      <w:r w:rsidRPr="40D0F159">
        <w:rPr>
          <w:sz w:val="20"/>
          <w:szCs w:val="20"/>
          <w:lang w:val="en-GB"/>
        </w:rPr>
        <w:t>The "</w:t>
      </w:r>
      <w:r w:rsidR="00923FAD" w:rsidRPr="40D0F159">
        <w:rPr>
          <w:b/>
          <w:bCs/>
          <w:sz w:val="20"/>
          <w:szCs w:val="20"/>
          <w:lang w:val="en-GB"/>
        </w:rPr>
        <w:t>Parties</w:t>
      </w:r>
      <w:r w:rsidRPr="40D0F159">
        <w:rPr>
          <w:sz w:val="20"/>
          <w:szCs w:val="20"/>
          <w:lang w:val="en-GB"/>
        </w:rPr>
        <w:t>" shall have no obligation with respect to</w:t>
      </w:r>
      <w:del w:id="41" w:author="Author">
        <w:r w:rsidRPr="40D0F159" w:rsidDel="000319AE">
          <w:rPr>
            <w:sz w:val="20"/>
            <w:szCs w:val="20"/>
            <w:lang w:val="fr-FR"/>
          </w:rPr>
          <w:delText xml:space="preserve"> any</w:delText>
        </w:r>
      </w:del>
      <w:ins w:id="42" w:author="Author">
        <w:r w:rsidR="00C61469" w:rsidRPr="40D0F159">
          <w:rPr>
            <w:sz w:val="20"/>
            <w:szCs w:val="20"/>
            <w:lang w:val="en-GB"/>
          </w:rPr>
          <w:t>[start_insert], and[end_insert]</w:t>
        </w:r>
      </w:ins>
      <w:r w:rsidRPr="40D0F159">
        <w:rPr>
          <w:sz w:val="20"/>
          <w:szCs w:val="20"/>
          <w:lang w:val="en-GB"/>
        </w:rPr>
        <w:t xml:space="preserve"> "</w:t>
      </w:r>
      <w:r w:rsidR="00030719" w:rsidRPr="40D0F159">
        <w:rPr>
          <w:b/>
          <w:bCs/>
          <w:sz w:val="20"/>
          <w:szCs w:val="20"/>
          <w:lang w:val="en-GB"/>
        </w:rPr>
        <w:t xml:space="preserve">Confidential Information" </w:t>
      </w:r>
      <w:ins w:id="43" w:author="Author">
        <w:r w:rsidR="00C61469" w:rsidRPr="40D0F159">
          <w:rPr>
            <w:sz w:val="20"/>
            <w:szCs w:val="20"/>
            <w:lang w:val="en-GB"/>
          </w:rPr>
          <w:t xml:space="preserve">[start_insert]does not include, information [end_insert]</w:t>
        </w:r>
      </w:ins>
      <w:r w:rsidRPr="40D0F159">
        <w:rPr>
          <w:sz w:val="20"/>
          <w:szCs w:val="20"/>
          <w:lang w:val="en-GB"/>
        </w:rPr>
        <w:t>which</w:t>
      </w:r>
      <w:ins w:id="44" w:author="Author">
        <w:r w:rsidR="0046550C" w:rsidRPr="40D0F159">
          <w:rPr>
            <w:sz w:val="20"/>
            <w:szCs w:val="20"/>
            <w:lang w:val="en-GB"/>
          </w:rPr>
          <w:t>[start_insert]: ([end_insert]</w:t>
        </w:r>
        <w:proofErr w:type="spellStart"/>
        <w:r w:rsidR="0046550C" w:rsidRPr="40D0F159">
          <w:rPr>
            <w:sz w:val="20"/>
            <w:szCs w:val="20"/>
            <w:lang w:val="en-GB"/>
          </w:rPr>
          <w:t>[start_insert]i[end_insert]</w:t>
        </w:r>
        <w:proofErr w:type="spellEnd"/>
        <w:r w:rsidR="0046550C" w:rsidRPr="40D0F159">
          <w:rPr>
            <w:sz w:val="20"/>
            <w:szCs w:val="20"/>
            <w:lang w:val="en-GB"/>
          </w:rPr>
          <w:t>[start_insert])[end_insert]</w:t>
        </w:r>
      </w:ins>
      <w:r w:rsidRPr="40D0F159">
        <w:rPr>
          <w:sz w:val="20"/>
          <w:szCs w:val="20"/>
          <w:lang w:val="en-GB"/>
        </w:rPr>
        <w:t xml:space="preserve"> is or may become public </w:t>
      </w:r>
      <w:r w:rsidR="00923FAD" w:rsidRPr="40D0F159">
        <w:rPr>
          <w:sz w:val="20"/>
          <w:szCs w:val="20"/>
          <w:lang w:val="en-GB"/>
        </w:rPr>
        <w:t>knowledge</w:t>
      </w:r>
      <w:r w:rsidRPr="40D0F159">
        <w:rPr>
          <w:sz w:val="20"/>
          <w:szCs w:val="20"/>
          <w:lang w:val="en-GB"/>
        </w:rPr>
        <w:t xml:space="preserve"> through no fault </w:t>
      </w:r>
      <w:del w:id="45" w:author="Author">
        <w:r w:rsidRPr="40D0F159" w:rsidDel="000319AE">
          <w:rPr>
            <w:sz w:val="20"/>
            <w:szCs w:val="20"/>
            <w:lang w:val="fr-FR"/>
          </w:rPr>
          <w:delText>of their own.</w:delText>
        </w:r>
      </w:del>
      <w:ins w:id="46" w:author="Author">
        <w:r w:rsidR="00DD1D00" w:rsidRPr="40D0F159">
          <w:rPr>
            <w:sz w:val="20"/>
            <w:szCs w:val="20"/>
            <w:lang w:val="en-GB"/>
          </w:rPr>
          <w:t>[start_insert]or breach of this agreement by the receiving "[end_insert]</w:t>
        </w:r>
        <w:r w:rsidR="00DD1D00" w:rsidRPr="40D0F159">
          <w:rPr>
            <w:b/>
            <w:bCs/>
            <w:sz w:val="20"/>
            <w:szCs w:val="20"/>
            <w:lang w:val="en-GB"/>
          </w:rPr>
          <w:t>[start_insert]Party"[end_insert]</w:t>
        </w:r>
        <w:r w:rsidR="00DD1D00" w:rsidRPr="40D0F159">
          <w:rPr>
            <w:sz w:val="20"/>
            <w:szCs w:val="20"/>
            <w:lang w:val="en-GB"/>
          </w:rPr>
          <w:t>[start_insert]; (ii) was already in the possession of the receiving "[end_insert]</w:t>
        </w:r>
        <w:r w:rsidR="00DD1D00" w:rsidRPr="40D0F159">
          <w:rPr>
            <w:b/>
            <w:bCs/>
            <w:sz w:val="20"/>
            <w:szCs w:val="20"/>
            <w:lang w:val="en-GB"/>
          </w:rPr>
          <w:t>[start_insert]Party"[end_insert]</w:t>
        </w:r>
        <w:r w:rsidR="00DD1D00" w:rsidRPr="40D0F159">
          <w:rPr>
            <w:sz w:val="20"/>
            <w:szCs w:val="20"/>
            <w:lang w:val="en-GB"/>
          </w:rPr>
          <w:t xml:space="preserve">[start_insert] on a non-confidential basis before disclosure; (iii) is independently developed by the receiving "[end_insert]</w:t>
        </w:r>
        <w:r w:rsidR="00DD1D00" w:rsidRPr="40D0F159">
          <w:rPr>
            <w:b/>
            <w:bCs/>
            <w:sz w:val="20"/>
            <w:szCs w:val="20"/>
            <w:lang w:val="en-GB"/>
          </w:rPr>
          <w:t xml:space="preserve">[start_insert]Party" [end_insert]</w:t>
        </w:r>
        <w:r w:rsidR="00DD1D00" w:rsidRPr="40D0F159">
          <w:rPr>
            <w:sz w:val="20"/>
            <w:szCs w:val="20"/>
            <w:lang w:val="en-GB"/>
          </w:rPr>
          <w:t>[start_insert]without use of the "[end_insert]</w:t>
        </w:r>
        <w:r w:rsidR="00DD1D00" w:rsidRPr="40D0F159">
          <w:rPr>
            <w:b/>
            <w:bCs/>
            <w:sz w:val="20"/>
            <w:szCs w:val="20"/>
            <w:lang w:val="en-GB"/>
          </w:rPr>
          <w:t>[start_insert]Confidential Information[end_insert]</w:t>
        </w:r>
        <w:r w:rsidR="00DD1D00" w:rsidRPr="40D0F159">
          <w:rPr>
            <w:sz w:val="20"/>
            <w:szCs w:val="20"/>
            <w:lang w:val="en-GB"/>
          </w:rPr>
          <w:t>[start_insert]"; or (iv) is rightfully received by the receiving "[end_insert]</w:t>
        </w:r>
        <w:r w:rsidR="00DD1D00" w:rsidRPr="40D0F159">
          <w:rPr>
            <w:b/>
            <w:bCs/>
            <w:sz w:val="20"/>
            <w:szCs w:val="20"/>
            <w:lang w:val="en-GB"/>
          </w:rPr>
          <w:t>[start_insert]Party"[end_insert]</w:t>
        </w:r>
        <w:r w:rsidR="00DD1D00" w:rsidRPr="40D0F159">
          <w:rPr>
            <w:sz w:val="20"/>
            <w:szCs w:val="20"/>
            <w:lang w:val="en-GB"/>
          </w:rPr>
          <w:t xml:space="preserve">[start_insert] from a third party that is not bound by separate confidentiality obligations to the other "[end_insert]</w:t>
        </w:r>
        <w:r w:rsidR="00DD1D00" w:rsidRPr="40D0F159">
          <w:rPr>
            <w:b/>
            <w:bCs/>
            <w:sz w:val="20"/>
            <w:szCs w:val="20"/>
            <w:lang w:val="en-GB"/>
          </w:rPr>
          <w:t>[start_insert]Party"[end_insert]</w:t>
        </w:r>
        <w:r w:rsidR="00DD1D00" w:rsidRPr="40D0F159">
          <w:rPr>
            <w:sz w:val="20"/>
            <w:szCs w:val="20"/>
            <w:lang w:val="en-GB"/>
          </w:rPr>
          <w:t>[start_insert].[end_insert]</w:t>
        </w:r>
        <w:r w:rsidRPr="40D0F159">
          <w:rPr>
            <w:sz w:val="20"/>
            <w:szCs w:val="20"/>
            <w:lang w:val="en-GB"/>
          </w:rPr>
          <w:t>[start_insert].[end_insert]</w:t>
        </w:r>
      </w:ins>
    </w:p>
    <w:p w14:paraId="499DF563" w14:textId="77777777" w:rsidR="00E77721" w:rsidRPr="009911A6" w:rsidRDefault="00E77721" w:rsidP="40D0F159">
      <w:pPr>
        <w:rPr>
          <w:sz w:val="20"/>
          <w:szCs w:val="20"/>
          <w:lang w:val="en-GB"/>
        </w:rPr>
      </w:pPr>
    </w:p>
    <w:p w14:paraId="1DF1C874" w14:textId="2BD8BA51" w:rsidR="001741DD" w:rsidRPr="009911A6" w:rsidRDefault="007D5E03" w:rsidP="40D0F159">
      <w:pPr>
        <w:rPr>
          <w:sz w:val="20"/>
          <w:szCs w:val="20"/>
          <w:lang w:val="en-GB"/>
        </w:rPr>
      </w:pPr>
      <w:r w:rsidRPr="40D0F159">
        <w:rPr>
          <w:sz w:val="20"/>
          <w:szCs w:val="20"/>
          <w:lang w:val="en-GB"/>
        </w:rPr>
        <w:t xml:space="preserve">The </w:t>
      </w:r>
      <w:r w:rsidR="00030719" w:rsidRPr="40D0F159">
        <w:rPr>
          <w:sz w:val="20"/>
          <w:szCs w:val="20"/>
          <w:lang w:val="en-GB"/>
        </w:rPr>
        <w:t>"</w:t>
      </w:r>
      <w:r w:rsidR="00030719" w:rsidRPr="40D0F159">
        <w:rPr>
          <w:b/>
          <w:bCs/>
          <w:sz w:val="20"/>
          <w:szCs w:val="20"/>
          <w:lang w:val="en-GB"/>
        </w:rPr>
        <w:t>Parties</w:t>
      </w:r>
      <w:r w:rsidR="00030719" w:rsidRPr="40D0F159">
        <w:rPr>
          <w:sz w:val="20"/>
          <w:szCs w:val="20"/>
          <w:lang w:val="en-GB"/>
        </w:rPr>
        <w:t xml:space="preserve">" </w:t>
      </w:r>
      <w:r w:rsidRPr="40D0F159">
        <w:rPr>
          <w:sz w:val="20"/>
          <w:szCs w:val="20"/>
          <w:lang w:val="en-GB"/>
        </w:rPr>
        <w:t xml:space="preserve">undertake to </w:t>
      </w:r>
      <w:r w:rsidR="00B4084F" w:rsidRPr="40D0F159">
        <w:rPr>
          <w:sz w:val="20"/>
          <w:szCs w:val="20"/>
          <w:lang w:val="en-GB"/>
        </w:rPr>
        <w:t xml:space="preserve">respect the commitments made in this letter for </w:t>
      </w:r>
      <w:r w:rsidR="00543BE0" w:rsidRPr="40D0F159">
        <w:rPr>
          <w:sz w:val="20"/>
          <w:szCs w:val="20"/>
          <w:lang w:val="en-GB"/>
        </w:rPr>
        <w:t xml:space="preserve">a </w:t>
      </w:r>
      <w:r w:rsidRPr="40D0F159">
        <w:rPr>
          <w:sz w:val="20"/>
          <w:szCs w:val="20"/>
          <w:lang w:val="en-GB"/>
        </w:rPr>
        <w:t xml:space="preserve">period of </w:t>
      </w:r>
      <w:del w:id="47" w:author="Author">
        <w:r w:rsidRPr="40D0F159" w:rsidDel="000319AE">
          <w:rPr>
            <w:sz w:val="20"/>
            <w:szCs w:val="20"/>
            <w:lang w:val="fr-FR"/>
          </w:rPr>
          <w:delText>10</w:delText>
        </w:r>
      </w:del>
      <w:ins w:id="48" w:author="Author">
        <w:r w:rsidR="002F20E5" w:rsidRPr="40D0F159">
          <w:rPr>
            <w:sz w:val="20"/>
            <w:szCs w:val="20"/>
            <w:lang w:val="en-GB"/>
          </w:rPr>
          <w:t>[start_insert]5[end_insert]</w:t>
        </w:r>
      </w:ins>
      <w:r w:rsidR="002F20E5" w:rsidRPr="40D0F159">
        <w:rPr>
          <w:sz w:val="20"/>
          <w:szCs w:val="20"/>
          <w:lang w:val="en-GB"/>
        </w:rPr>
        <w:t xml:space="preserve"> </w:t>
      </w:r>
      <w:r w:rsidRPr="40D0F159">
        <w:rPr>
          <w:sz w:val="20"/>
          <w:szCs w:val="20"/>
          <w:lang w:val="en-GB"/>
        </w:rPr>
        <w:t>years (</w:t>
      </w:r>
      <w:del w:id="49" w:author="Author">
        <w:r w:rsidRPr="40D0F159" w:rsidDel="00B4084F">
          <w:rPr>
            <w:sz w:val="20"/>
            <w:szCs w:val="20"/>
            <w:lang w:val="fr-FR"/>
          </w:rPr>
          <w:delText>ten</w:delText>
        </w:r>
      </w:del>
      <w:ins w:id="50" w:author="Author">
        <w:r w:rsidR="002F20E5" w:rsidRPr="40D0F159">
          <w:rPr>
            <w:sz w:val="20"/>
            <w:szCs w:val="20"/>
            <w:lang w:val="en-GB"/>
          </w:rPr>
          <w:t>[start_insert]five[end_insert]</w:t>
        </w:r>
      </w:ins>
      <w:r w:rsidR="002F20E5" w:rsidRPr="40D0F159">
        <w:rPr>
          <w:sz w:val="20"/>
          <w:szCs w:val="20"/>
          <w:lang w:val="en-GB"/>
        </w:rPr>
        <w:t xml:space="preserve"> </w:t>
      </w:r>
      <w:r w:rsidR="00B4084F" w:rsidRPr="40D0F159">
        <w:rPr>
          <w:sz w:val="20"/>
          <w:szCs w:val="20"/>
          <w:lang w:val="en-GB"/>
        </w:rPr>
        <w:t xml:space="preserve">years) </w:t>
      </w:r>
      <w:r w:rsidR="00FF3AB0" w:rsidRPr="40D0F159">
        <w:rPr>
          <w:sz w:val="20"/>
          <w:szCs w:val="20"/>
          <w:lang w:val="en-GB"/>
        </w:rPr>
        <w:t xml:space="preserve">from the </w:t>
      </w:r>
      <w:ins w:id="51" w:author="Author">
        <w:r w:rsidR="002F20E5" w:rsidRPr="40D0F159">
          <w:rPr>
            <w:sz w:val="20"/>
            <w:szCs w:val="20"/>
            <w:lang w:val="en-GB"/>
          </w:rPr>
          <w:t xml:space="preserve">[start_insert]effective [end_insert]</w:t>
        </w:r>
      </w:ins>
      <w:r w:rsidRPr="40D0F159">
        <w:rPr>
          <w:sz w:val="20"/>
          <w:szCs w:val="20"/>
          <w:lang w:val="en-GB"/>
        </w:rPr>
        <w:t xml:space="preserve">date of receipt </w:t>
      </w:r>
      <w:del w:id="52" w:author="Author">
        <w:r w:rsidRPr="40D0F159" w:rsidDel="000319AE">
          <w:rPr>
            <w:sz w:val="20"/>
            <w:szCs w:val="20"/>
            <w:lang w:val="fr-FR"/>
          </w:rPr>
          <w:delText xml:space="preserve">of the </w:delText>
        </w:r>
        <w:r w:rsidRPr="40D0F159" w:rsidDel="00E77721">
          <w:rPr>
            <w:sz w:val="20"/>
            <w:szCs w:val="20"/>
            <w:lang w:val="fr-FR"/>
          </w:rPr>
          <w:delText>"</w:delText>
        </w:r>
        <w:r w:rsidRPr="40D0F159" w:rsidDel="00030719">
          <w:rPr>
            <w:b/>
            <w:bCs/>
            <w:sz w:val="20"/>
            <w:szCs w:val="20"/>
            <w:lang w:val="fr-FR"/>
          </w:rPr>
          <w:delText>Confidential Information</w:delText>
        </w:r>
        <w:r w:rsidRPr="40D0F159" w:rsidDel="00E77721">
          <w:rPr>
            <w:sz w:val="20"/>
            <w:szCs w:val="20"/>
            <w:lang w:val="fr-FR"/>
          </w:rPr>
          <w:delText>".</w:delText>
        </w:r>
      </w:del>
      <w:ins w:id="53" w:author="Author">
        <w:r w:rsidR="002F20E5" w:rsidRPr="40D0F159">
          <w:rPr>
            <w:sz w:val="20"/>
            <w:szCs w:val="20"/>
            <w:lang w:val="en-GB"/>
          </w:rPr>
          <w:t>[start_insert]here[end_insert]</w:t>
        </w:r>
        <w:r w:rsidRPr="40D0F159">
          <w:rPr>
            <w:sz w:val="20"/>
            <w:szCs w:val="20"/>
            <w:lang w:val="en-GB"/>
          </w:rPr>
          <w:t>[start_insert]of[end_insert]</w:t>
        </w:r>
        <w:r w:rsidR="00E77721" w:rsidRPr="40D0F159">
          <w:rPr>
            <w:sz w:val="20"/>
            <w:szCs w:val="20"/>
            <w:lang w:val="en-GB"/>
          </w:rPr>
          <w:t>[start_insert].[end_insert]</w:t>
        </w:r>
      </w:ins>
    </w:p>
    <w:p w14:paraId="492B5D34" w14:textId="77777777" w:rsidR="00543BE0" w:rsidRPr="009911A6" w:rsidRDefault="00543BE0" w:rsidP="40D0F159">
      <w:pPr>
        <w:rPr>
          <w:sz w:val="20"/>
          <w:szCs w:val="20"/>
          <w:lang w:val="en-GB"/>
        </w:rPr>
      </w:pPr>
    </w:p>
    <w:p w14:paraId="5FA3C4CF" w14:textId="77777777" w:rsidR="001741DD" w:rsidRPr="009911A6" w:rsidRDefault="007D5E03" w:rsidP="40D0F159">
      <w:pPr>
        <w:pStyle w:val="BodyTextIndent2"/>
        <w:spacing w:line="240" w:lineRule="auto"/>
        <w:ind w:left="0"/>
        <w:jc w:val="left"/>
        <w:rPr>
          <w:rFonts w:ascii="Times New Roman" w:hAnsi="Times New Roman"/>
          <w:sz w:val="20"/>
          <w:lang w:val="en-GB"/>
        </w:rPr>
      </w:pPr>
      <w:r w:rsidRPr="40D0F159">
        <w:rPr>
          <w:rFonts w:ascii="Times New Roman" w:hAnsi="Times New Roman"/>
          <w:sz w:val="20"/>
          <w:lang w:val="en-GB"/>
        </w:rPr>
        <w:t xml:space="preserve">To be effective, any amendment to this agreement must be in writing and signed by a duly authorized representative of the </w:t>
      </w:r>
      <w:r w:rsidR="00923FAD" w:rsidRPr="40D0F159">
        <w:rPr>
          <w:rFonts w:ascii="Times New Roman" w:hAnsi="Times New Roman"/>
          <w:b/>
          <w:bCs/>
          <w:sz w:val="20"/>
          <w:lang w:val="en-GB"/>
        </w:rPr>
        <w:t>"Parties</w:t>
      </w:r>
      <w:r w:rsidR="00923FAD" w:rsidRPr="40D0F159">
        <w:rPr>
          <w:rFonts w:ascii="Times New Roman" w:hAnsi="Times New Roman"/>
          <w:sz w:val="20"/>
          <w:lang w:val="en-GB"/>
        </w:rPr>
        <w:t>"</w:t>
      </w:r>
      <w:r w:rsidRPr="40D0F159">
        <w:rPr>
          <w:rFonts w:ascii="Times New Roman" w:hAnsi="Times New Roman"/>
          <w:sz w:val="20"/>
          <w:lang w:val="en-GB"/>
        </w:rPr>
        <w:t>, their successor or assignee.</w:t>
      </w:r>
    </w:p>
    <w:p w14:paraId="28C21BA8" w14:textId="594F8240" w:rsidR="001741DD" w:rsidRDefault="007D5E03">
      <w:pPr>
        <w:rPr>
          <w:ins w:id="54" w:author="Author"/>
          <w:sz w:val="20"/>
          <w:szCs w:val="20"/>
          <w:lang w:val="en-GB"/>
        </w:rPr>
      </w:pPr>
      <w:r w:rsidRPr="40D0F159">
        <w:rPr>
          <w:sz w:val="20"/>
          <w:szCs w:val="20"/>
          <w:lang w:val="en-GB"/>
        </w:rPr>
        <w:t xml:space="preserve">This agreement is </w:t>
      </w:r>
      <w:r w:rsidR="00FF3AB0" w:rsidRPr="40D0F159">
        <w:rPr>
          <w:sz w:val="20"/>
          <w:szCs w:val="20"/>
          <w:lang w:val="en-GB"/>
        </w:rPr>
        <w:t xml:space="preserve">governed </w:t>
      </w:r>
      <w:r w:rsidR="00543BE0" w:rsidRPr="40D0F159">
        <w:rPr>
          <w:sz w:val="20"/>
          <w:szCs w:val="20"/>
          <w:lang w:val="en-GB"/>
        </w:rPr>
        <w:t xml:space="preserve">by </w:t>
      </w:r>
      <w:del w:id="55" w:author="Author">
        <w:r w:rsidRPr="40D0F159" w:rsidDel="00543BE0">
          <w:rPr>
            <w:sz w:val="20"/>
            <w:szCs w:val="20"/>
            <w:lang w:val="fr-FR"/>
          </w:rPr>
          <w:delText>French</w:delText>
        </w:r>
      </w:del>
      <w:ins w:id="56" w:author="Author">
        <w:r w:rsidR="002F20E5" w:rsidRPr="40D0F159">
          <w:rPr>
            <w:sz w:val="20"/>
            <w:szCs w:val="20"/>
            <w:lang w:val="en-GB"/>
          </w:rPr>
          <w:t>[start_insert]Japanese[end_insert]</w:t>
        </w:r>
      </w:ins>
      <w:r w:rsidR="002F20E5" w:rsidRPr="40D0F159">
        <w:rPr>
          <w:sz w:val="20"/>
          <w:szCs w:val="20"/>
          <w:lang w:val="en-GB"/>
        </w:rPr>
        <w:t xml:space="preserve"> </w:t>
      </w:r>
      <w:r w:rsidR="00543BE0" w:rsidRPr="40D0F159">
        <w:rPr>
          <w:sz w:val="20"/>
          <w:szCs w:val="20"/>
          <w:lang w:val="en-GB"/>
        </w:rPr>
        <w:t xml:space="preserve">law and is </w:t>
      </w:r>
      <w:r w:rsidRPr="40D0F159">
        <w:rPr>
          <w:sz w:val="20"/>
          <w:szCs w:val="20"/>
          <w:lang w:val="en-GB"/>
        </w:rPr>
        <w:t xml:space="preserve">subject to the </w:t>
      </w:r>
      <w:r w:rsidR="00543BE0" w:rsidRPr="40D0F159">
        <w:rPr>
          <w:sz w:val="20"/>
          <w:szCs w:val="20"/>
          <w:lang w:val="en-GB"/>
        </w:rPr>
        <w:t xml:space="preserve">exclusive jurisdiction of the </w:t>
      </w:r>
      <w:del w:id="57" w:author="Author">
        <w:r w:rsidRPr="40D0F159" w:rsidDel="00543BE0">
          <w:rPr>
            <w:sz w:val="20"/>
            <w:szCs w:val="20"/>
            <w:lang w:val="fr-FR"/>
          </w:rPr>
          <w:delText xml:space="preserve">Tribunal de Commerce de </w:delText>
        </w:r>
        <w:r w:rsidRPr="40D0F159" w:rsidDel="009854A1">
          <w:rPr>
            <w:sz w:val="20"/>
            <w:szCs w:val="20"/>
            <w:lang w:val="fr-FR"/>
          </w:rPr>
          <w:delText>Melun</w:delText>
        </w:r>
        <w:r w:rsidRPr="40D0F159" w:rsidDel="00543BE0">
          <w:rPr>
            <w:sz w:val="20"/>
            <w:szCs w:val="20"/>
            <w:lang w:val="fr-FR"/>
          </w:rPr>
          <w:delText>.</w:delText>
        </w:r>
      </w:del>
      <w:ins w:id="58" w:author="Author">
        <w:r w:rsidR="002F20E5" w:rsidRPr="40D0F159">
          <w:rPr>
            <w:sz w:val="20"/>
            <w:szCs w:val="20"/>
            <w:lang w:val="en-GB"/>
          </w:rPr>
          <w:t>[start_insert]courts of Japan[end_insert]</w:t>
        </w:r>
        <w:r w:rsidR="00543BE0" w:rsidRPr="40D0F159">
          <w:rPr>
            <w:sz w:val="20"/>
            <w:szCs w:val="20"/>
            <w:lang w:val="en-GB"/>
          </w:rPr>
          <w:t>[start_insert].[end_insert]</w:t>
        </w:r>
      </w:ins>
    </w:p>
    <w:p w14:paraId="2910713A" w14:textId="77777777" w:rsidR="007D5E03" w:rsidRDefault="007D5E03">
      <w:pPr>
        <w:rPr>
          <w:ins w:id="59" w:author="Author"/>
          <w:sz w:val="20"/>
          <w:szCs w:val="20"/>
          <w:lang w:val="en-GB"/>
        </w:rPr>
      </w:pPr>
    </w:p>
    <w:p w14:paraId="3A8E1DE9" w14:textId="77777777" w:rsidR="007D5E03" w:rsidRPr="00645E16" w:rsidRDefault="007D5E03" w:rsidP="007D5E03">
      <w:pPr>
        <w:rPr>
          <w:ins w:id="60" w:author="Author"/>
          <w:sz w:val="20"/>
          <w:szCs w:val="20"/>
          <w:lang w:val="en-GB"/>
        </w:rPr>
      </w:pPr>
      <w:ins w:id="61" w:author="Author">
        <w:r>
          <w:rPr>
            <w:sz w:val="20"/>
            <w:szCs w:val="20"/>
            <w:lang w:val="en-GB"/>
          </w:rPr>
          <w:t>[start_insert]The English version of this agreement shall prevail over the French translation.[end_insert]</w:t>
        </w:r>
      </w:ins>
    </w:p>
    <w:p w14:paraId="7D5E99C9" w14:textId="77777777" w:rsidR="007D5E03" w:rsidRPr="00A87472" w:rsidRDefault="007D5E03">
      <w:pPr>
        <w:rPr>
          <w:sz w:val="20"/>
          <w:lang w:val="en-GB"/>
          <w:rPrChange w:id="62" w:author="Author">
            <w:rPr>
              <w:sz w:val="20"/>
              <w:lang w:val="fr-FR"/>
            </w:rPr>
          </w:rPrChange>
        </w:rPr>
      </w:pPr>
    </w:p>
    <w:p w14:paraId="5518349D" w14:textId="77777777" w:rsidR="00543BE0" w:rsidRPr="00A87472" w:rsidRDefault="00543BE0" w:rsidP="00030719">
      <w:pPr>
        <w:rPr>
          <w:sz w:val="20"/>
          <w:lang w:val="en-GB"/>
          <w:rPrChange w:id="63" w:author="Author">
            <w:rPr>
              <w:sz w:val="20"/>
              <w:lang w:val="fr-FR"/>
            </w:rPr>
          </w:rPrChange>
        </w:rPr>
      </w:pPr>
    </w:p>
    <w:p w14:paraId="39ABC96F" w14:textId="77777777" w:rsidR="001741DD" w:rsidRPr="009911A6" w:rsidRDefault="007D5E03" w:rsidP="40D0F159">
      <w:pPr>
        <w:rPr>
          <w:sz w:val="20"/>
          <w:szCs w:val="20"/>
          <w:lang w:val="en-GB"/>
        </w:rPr>
      </w:pPr>
      <w:r w:rsidRPr="40D0F159">
        <w:rPr>
          <w:sz w:val="20"/>
          <w:szCs w:val="20"/>
          <w:lang w:val="en-GB"/>
        </w:rPr>
        <w:t xml:space="preserve">Signed in </w:t>
      </w:r>
      <w:r w:rsidR="0073211E" w:rsidRPr="40D0F159">
        <w:rPr>
          <w:sz w:val="20"/>
          <w:szCs w:val="20"/>
          <w:lang w:val="en-GB"/>
        </w:rPr>
        <w:t xml:space="preserve">two original copies </w:t>
      </w:r>
      <w:r w:rsidRPr="40D0F159">
        <w:rPr>
          <w:sz w:val="20"/>
          <w:szCs w:val="20"/>
          <w:lang w:val="en-GB"/>
        </w:rPr>
        <w:t xml:space="preserve">in </w:t>
      </w:r>
      <w:r w:rsidR="00E24080" w:rsidRPr="40D0F159">
        <w:rPr>
          <w:sz w:val="20"/>
          <w:szCs w:val="20"/>
          <w:lang w:val="en-GB"/>
        </w:rPr>
        <w:t>Vaux-le-</w:t>
      </w:r>
      <w:proofErr w:type="spellStart"/>
      <w:r w:rsidR="00E24080" w:rsidRPr="40D0F159">
        <w:rPr>
          <w:sz w:val="20"/>
          <w:szCs w:val="20"/>
          <w:lang w:val="en-GB"/>
        </w:rPr>
        <w:t>Pénil</w:t>
      </w:r>
      <w:proofErr w:type="spellEnd"/>
      <w:r w:rsidR="00E24080" w:rsidRPr="40D0F159">
        <w:rPr>
          <w:sz w:val="20"/>
          <w:szCs w:val="20"/>
          <w:lang w:val="en-GB"/>
        </w:rPr>
        <w:t xml:space="preserve">, </w:t>
      </w:r>
      <w:r w:rsidRPr="40D0F159">
        <w:rPr>
          <w:sz w:val="20"/>
          <w:szCs w:val="20"/>
          <w:lang w:val="en-GB"/>
        </w:rPr>
        <w:t xml:space="preserve">on </w:t>
      </w:r>
      <w:r w:rsidR="00E24080" w:rsidRPr="40D0F159">
        <w:rPr>
          <w:sz w:val="20"/>
          <w:szCs w:val="20"/>
          <w:lang w:val="en-GB"/>
        </w:rPr>
        <w:t>21/03/2024</w:t>
      </w:r>
    </w:p>
    <w:p w14:paraId="76CABF6D" w14:textId="77777777" w:rsidR="0073211E" w:rsidRPr="009911A6" w:rsidRDefault="0073211E" w:rsidP="40D0F159">
      <w:pPr>
        <w:rPr>
          <w:sz w:val="20"/>
          <w:szCs w:val="20"/>
          <w:lang w:val="en-GB"/>
        </w:rPr>
      </w:pPr>
    </w:p>
    <w:p w14:paraId="0E5B7328" w14:textId="77777777" w:rsidR="001741DD" w:rsidRPr="009911A6" w:rsidRDefault="007D5E03" w:rsidP="40D0F159">
      <w:pPr>
        <w:rPr>
          <w:sz w:val="20"/>
          <w:szCs w:val="20"/>
          <w:lang w:val="en-GB"/>
        </w:rPr>
      </w:pPr>
      <w:r w:rsidRPr="40D0F159">
        <w:rPr>
          <w:sz w:val="20"/>
          <w:szCs w:val="20"/>
          <w:lang w:val="en-GB"/>
        </w:rPr>
        <w:t xml:space="preserve">For </w:t>
      </w:r>
      <w:r w:rsidR="008F417B" w:rsidRPr="40D0F159">
        <w:rPr>
          <w:sz w:val="20"/>
          <w:szCs w:val="20"/>
          <w:lang w:val="en-GB"/>
        </w:rPr>
        <w:t>P</w:t>
      </w:r>
      <w:r w:rsidRPr="40D0F159">
        <w:rPr>
          <w:sz w:val="20"/>
          <w:szCs w:val="20"/>
          <w:lang w:val="en-GB"/>
        </w:rPr>
        <w:t>,</w:t>
      </w:r>
      <w:r>
        <w:tab/>
      </w:r>
      <w:r>
        <w:tab/>
      </w:r>
      <w:r>
        <w:tab/>
      </w:r>
      <w:r>
        <w:tab/>
      </w:r>
      <w:r>
        <w:tab/>
      </w:r>
      <w:r w:rsidRPr="40D0F159">
        <w:rPr>
          <w:sz w:val="20"/>
          <w:szCs w:val="20"/>
          <w:lang w:val="en-GB"/>
        </w:rPr>
        <w:t>For _______________,</w:t>
      </w:r>
    </w:p>
    <w:p w14:paraId="655D721D" w14:textId="77777777" w:rsidR="001741DD" w:rsidRPr="009911A6" w:rsidRDefault="007D5E03" w:rsidP="40D0F159">
      <w:pPr>
        <w:rPr>
          <w:sz w:val="20"/>
          <w:szCs w:val="20"/>
          <w:lang w:val="en-GB"/>
        </w:rPr>
      </w:pPr>
      <w:r w:rsidRPr="40D0F159">
        <w:rPr>
          <w:sz w:val="20"/>
          <w:szCs w:val="20"/>
          <w:lang w:val="en-GB"/>
        </w:rPr>
        <w:t xml:space="preserve">First name: </w:t>
      </w:r>
      <w:r w:rsidR="00184745" w:rsidRPr="40D0F159">
        <w:rPr>
          <w:sz w:val="20"/>
          <w:szCs w:val="20"/>
          <w:lang w:val="en-GB"/>
        </w:rPr>
        <w:t>D</w:t>
      </w:r>
      <w:r w:rsidR="00615E42" w:rsidRPr="40D0F159">
        <w:rPr>
          <w:sz w:val="20"/>
          <w:szCs w:val="20"/>
          <w:lang w:val="en-GB"/>
        </w:rPr>
        <w:t xml:space="preserve">. </w:t>
      </w:r>
      <w:r w:rsidR="00184745" w:rsidRPr="40D0F159">
        <w:rPr>
          <w:sz w:val="20"/>
          <w:szCs w:val="20"/>
          <w:lang w:val="en-GB"/>
        </w:rPr>
        <w:t>S</w:t>
      </w:r>
      <w:r w:rsidR="00615E42" w:rsidRPr="40D0F159">
        <w:rPr>
          <w:sz w:val="20"/>
          <w:szCs w:val="20"/>
          <w:lang w:val="en-GB"/>
        </w:rPr>
        <w:t>.</w:t>
      </w:r>
      <w:r>
        <w:tab/>
      </w:r>
      <w:r>
        <w:tab/>
      </w:r>
      <w:r>
        <w:tab/>
      </w:r>
      <w:r>
        <w:tab/>
      </w:r>
      <w:r w:rsidR="00471B64" w:rsidRPr="40D0F159">
        <w:rPr>
          <w:sz w:val="20"/>
          <w:szCs w:val="20"/>
          <w:lang w:val="en-GB"/>
        </w:rPr>
        <w:t xml:space="preserve">First name: </w:t>
      </w:r>
      <w:r w:rsidR="00184745" w:rsidRPr="40D0F159">
        <w:rPr>
          <w:sz w:val="20"/>
          <w:szCs w:val="20"/>
          <w:highlight w:val="yellow"/>
          <w:lang w:val="en-GB"/>
        </w:rPr>
        <w:t>_______________</w:t>
      </w:r>
    </w:p>
    <w:p w14:paraId="4CEF9F4C" w14:textId="77777777" w:rsidR="001741DD" w:rsidRPr="009911A6" w:rsidRDefault="007D5E03" w:rsidP="40D0F159">
      <w:pPr>
        <w:rPr>
          <w:sz w:val="20"/>
          <w:szCs w:val="20"/>
          <w:lang w:val="en-GB"/>
        </w:rPr>
      </w:pPr>
      <w:proofErr w:type="gramStart"/>
      <w:r w:rsidRPr="40D0F159">
        <w:rPr>
          <w:sz w:val="20"/>
          <w:szCs w:val="20"/>
          <w:lang w:val="en-GB"/>
        </w:rPr>
        <w:t>Title :</w:t>
      </w:r>
      <w:proofErr w:type="gramEnd"/>
      <w:r w:rsidRPr="40D0F159">
        <w:rPr>
          <w:sz w:val="20"/>
          <w:szCs w:val="20"/>
          <w:lang w:val="en-GB"/>
        </w:rPr>
        <w:t xml:space="preserve"> President</w:t>
      </w:r>
      <w:r>
        <w:tab/>
      </w:r>
      <w:r>
        <w:tab/>
      </w:r>
      <w:r>
        <w:tab/>
      </w:r>
      <w:r>
        <w:tab/>
      </w:r>
      <w:r>
        <w:tab/>
      </w:r>
      <w:r w:rsidRPr="40D0F159">
        <w:rPr>
          <w:sz w:val="20"/>
          <w:szCs w:val="20"/>
          <w:lang w:val="en-GB"/>
        </w:rPr>
        <w:t>Title :</w:t>
      </w:r>
      <w:r w:rsidRPr="40D0F159">
        <w:rPr>
          <w:sz w:val="20"/>
          <w:szCs w:val="20"/>
          <w:highlight w:val="yellow"/>
          <w:lang w:val="en-GB"/>
        </w:rPr>
        <w:t xml:space="preserve"> _______________</w:t>
      </w:r>
    </w:p>
    <w:p w14:paraId="1FBEFB81" w14:textId="77777777" w:rsidR="001741DD" w:rsidRDefault="007D5E03">
      <w:pPr>
        <w:rPr>
          <w:sz w:val="20"/>
          <w:szCs w:val="20"/>
          <w:lang w:val="fr-FR"/>
        </w:rPr>
      </w:pPr>
      <w:r w:rsidRPr="00184745">
        <w:rPr>
          <w:sz w:val="20"/>
          <w:szCs w:val="20"/>
          <w:lang w:val="fr-FR"/>
        </w:rPr>
        <w:t xml:space="preserve">Signature + </w:t>
      </w:r>
      <w:proofErr w:type="spellStart"/>
      <w:r w:rsidRPr="00184745">
        <w:rPr>
          <w:sz w:val="20"/>
          <w:szCs w:val="20"/>
          <w:lang w:val="fr-FR"/>
        </w:rPr>
        <w:t>stamp</w:t>
      </w:r>
      <w:proofErr w:type="spellEnd"/>
      <w:r w:rsidRPr="00184745">
        <w:rPr>
          <w:sz w:val="20"/>
          <w:szCs w:val="20"/>
          <w:lang w:val="fr-FR"/>
        </w:rPr>
        <w:t xml:space="preserve"> :</w:t>
      </w: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t xml:space="preserve">Signature + </w:t>
      </w:r>
      <w:proofErr w:type="spellStart"/>
      <w:r w:rsidRPr="00184745">
        <w:rPr>
          <w:sz w:val="20"/>
          <w:szCs w:val="20"/>
          <w:lang w:val="fr-FR"/>
        </w:rPr>
        <w:t>stamp</w:t>
      </w:r>
      <w:proofErr w:type="spellEnd"/>
      <w:r w:rsidRPr="00184745">
        <w:rPr>
          <w:sz w:val="20"/>
          <w:szCs w:val="20"/>
          <w:lang w:val="fr-FR"/>
        </w:rPr>
        <w:t xml:space="preserve"> :</w:t>
      </w:r>
    </w:p>
    <w:p w14:paraId="1057C85C" w14:textId="77777777" w:rsidR="00471B64" w:rsidRPr="00184745" w:rsidRDefault="00471B64" w:rsidP="00214B3C">
      <w:pPr>
        <w:rPr>
          <w:sz w:val="20"/>
          <w:szCs w:val="20"/>
          <w:lang w:val="fr-FR"/>
        </w:rPr>
      </w:pP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r>
    </w:p>
    <w:sectPr w:rsidR="00471B64" w:rsidRPr="00184745" w:rsidSect="00184745">
      <w:headerReference w:type="even" r:id="rId10"/>
      <w:headerReference w:type="default" r:id="rId11"/>
      <w:footerReference w:type="even" r:id="rId12"/>
      <w:footerReference w:type="default" r:id="rId13"/>
      <w:headerReference w:type="first" r:id="rId14"/>
      <w:footerReference w:type="first" r:id="rId15"/>
      <w:pgSz w:w="11906" w:h="16838" w:code="9"/>
      <w:pgMar w:top="851" w:right="1134" w:bottom="28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F7DA" w14:textId="77777777" w:rsidR="000319AE" w:rsidRDefault="000319AE">
      <w:r>
        <w:separator/>
      </w:r>
    </w:p>
  </w:endnote>
  <w:endnote w:type="continuationSeparator" w:id="0">
    <w:p w14:paraId="21500765" w14:textId="77777777" w:rsidR="000319AE" w:rsidRDefault="000319AE">
      <w:r>
        <w:continuationSeparator/>
      </w:r>
    </w:p>
  </w:endnote>
  <w:endnote w:type="continuationNotice" w:id="1">
    <w:p w14:paraId="2B2285AB" w14:textId="77777777" w:rsidR="000319AE" w:rsidRDefault="00031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D5BB" w14:textId="77777777" w:rsidR="00DA2000" w:rsidRDefault="00DA2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DD68" w14:textId="78BC95D7" w:rsidR="001741DD" w:rsidRDefault="001741DD" w:rsidP="40D0F159">
    <w:pPr>
      <w:pStyle w:val="Footer"/>
      <w:rPr>
        <w:rStyle w:val="PageNumber"/>
        <w:noProof/>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61A4" w14:textId="77777777" w:rsidR="00DA2000" w:rsidRDefault="00DA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FD6A" w14:textId="77777777" w:rsidR="000319AE" w:rsidRDefault="000319AE">
      <w:r>
        <w:separator/>
      </w:r>
    </w:p>
  </w:footnote>
  <w:footnote w:type="continuationSeparator" w:id="0">
    <w:p w14:paraId="61301D24" w14:textId="77777777" w:rsidR="000319AE" w:rsidRDefault="000319AE">
      <w:r>
        <w:continuationSeparator/>
      </w:r>
    </w:p>
  </w:footnote>
  <w:footnote w:type="continuationNotice" w:id="1">
    <w:p w14:paraId="18E87192" w14:textId="77777777" w:rsidR="000319AE" w:rsidRDefault="00031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0F11" w14:textId="77777777" w:rsidR="00DA2000" w:rsidRDefault="00DA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17B8" w14:textId="77777777" w:rsidR="00DA2000" w:rsidRDefault="00DA2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1AD5" w14:textId="77777777" w:rsidR="00DA2000" w:rsidRDefault="00DA2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B61"/>
    <w:multiLevelType w:val="hybridMultilevel"/>
    <w:tmpl w:val="E598AE8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2ED3578"/>
    <w:multiLevelType w:val="hybridMultilevel"/>
    <w:tmpl w:val="0C4E6CF6"/>
    <w:lvl w:ilvl="0" w:tplc="0106A42E">
      <w:start w:val="1"/>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373233226">
    <w:abstractNumId w:val="0"/>
  </w:num>
  <w:num w:numId="2" w16cid:durableId="10937453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64"/>
    <w:rsid w:val="00012416"/>
    <w:rsid w:val="00022BB5"/>
    <w:rsid w:val="00030719"/>
    <w:rsid w:val="000319AE"/>
    <w:rsid w:val="00045AEE"/>
    <w:rsid w:val="00094ABC"/>
    <w:rsid w:val="000D79BE"/>
    <w:rsid w:val="00107A5D"/>
    <w:rsid w:val="00162732"/>
    <w:rsid w:val="001741DD"/>
    <w:rsid w:val="00184745"/>
    <w:rsid w:val="001A3E6D"/>
    <w:rsid w:val="001E24E6"/>
    <w:rsid w:val="00214B3C"/>
    <w:rsid w:val="0024592B"/>
    <w:rsid w:val="0024724A"/>
    <w:rsid w:val="0029247C"/>
    <w:rsid w:val="002A6BD7"/>
    <w:rsid w:val="002B683E"/>
    <w:rsid w:val="002B73B8"/>
    <w:rsid w:val="002F20E5"/>
    <w:rsid w:val="00325969"/>
    <w:rsid w:val="00334434"/>
    <w:rsid w:val="00334531"/>
    <w:rsid w:val="00365838"/>
    <w:rsid w:val="003D66D5"/>
    <w:rsid w:val="00424F2B"/>
    <w:rsid w:val="004311E7"/>
    <w:rsid w:val="00431A49"/>
    <w:rsid w:val="0043667C"/>
    <w:rsid w:val="0046550C"/>
    <w:rsid w:val="00471B64"/>
    <w:rsid w:val="004745CF"/>
    <w:rsid w:val="00482375"/>
    <w:rsid w:val="00485870"/>
    <w:rsid w:val="004C40AE"/>
    <w:rsid w:val="00504DDB"/>
    <w:rsid w:val="00533D4D"/>
    <w:rsid w:val="00543BE0"/>
    <w:rsid w:val="00564164"/>
    <w:rsid w:val="00582ACC"/>
    <w:rsid w:val="005A4093"/>
    <w:rsid w:val="005B382F"/>
    <w:rsid w:val="005E1011"/>
    <w:rsid w:val="00615E42"/>
    <w:rsid w:val="00627BDD"/>
    <w:rsid w:val="0067013D"/>
    <w:rsid w:val="00697D22"/>
    <w:rsid w:val="006A13ED"/>
    <w:rsid w:val="006B6F1A"/>
    <w:rsid w:val="006D5A87"/>
    <w:rsid w:val="006E5C64"/>
    <w:rsid w:val="00723904"/>
    <w:rsid w:val="0073211E"/>
    <w:rsid w:val="007B254E"/>
    <w:rsid w:val="007C6BFA"/>
    <w:rsid w:val="007D5E03"/>
    <w:rsid w:val="007E3982"/>
    <w:rsid w:val="00855E8A"/>
    <w:rsid w:val="00860F7D"/>
    <w:rsid w:val="00880A6B"/>
    <w:rsid w:val="008A3DDF"/>
    <w:rsid w:val="008C5F6E"/>
    <w:rsid w:val="008F417B"/>
    <w:rsid w:val="00923FAD"/>
    <w:rsid w:val="00932F5C"/>
    <w:rsid w:val="009441D6"/>
    <w:rsid w:val="009854A1"/>
    <w:rsid w:val="009870DB"/>
    <w:rsid w:val="009911A6"/>
    <w:rsid w:val="009B785F"/>
    <w:rsid w:val="009B7D52"/>
    <w:rsid w:val="00A47408"/>
    <w:rsid w:val="00A7070A"/>
    <w:rsid w:val="00A87472"/>
    <w:rsid w:val="00AE45FE"/>
    <w:rsid w:val="00B4084F"/>
    <w:rsid w:val="00B5277C"/>
    <w:rsid w:val="00B913CF"/>
    <w:rsid w:val="00BC2A97"/>
    <w:rsid w:val="00BF3816"/>
    <w:rsid w:val="00BF56F0"/>
    <w:rsid w:val="00C32DFB"/>
    <w:rsid w:val="00C37638"/>
    <w:rsid w:val="00C454DF"/>
    <w:rsid w:val="00C566F4"/>
    <w:rsid w:val="00C61469"/>
    <w:rsid w:val="00CA68E0"/>
    <w:rsid w:val="00CB58EF"/>
    <w:rsid w:val="00CD39B1"/>
    <w:rsid w:val="00CF1340"/>
    <w:rsid w:val="00D156EE"/>
    <w:rsid w:val="00D23E60"/>
    <w:rsid w:val="00D42C77"/>
    <w:rsid w:val="00D55792"/>
    <w:rsid w:val="00D70B60"/>
    <w:rsid w:val="00D762FA"/>
    <w:rsid w:val="00D833D5"/>
    <w:rsid w:val="00DA2000"/>
    <w:rsid w:val="00DB17AF"/>
    <w:rsid w:val="00DB6FBE"/>
    <w:rsid w:val="00DC09C2"/>
    <w:rsid w:val="00DD1D00"/>
    <w:rsid w:val="00E16CBA"/>
    <w:rsid w:val="00E17A3E"/>
    <w:rsid w:val="00E24080"/>
    <w:rsid w:val="00E77721"/>
    <w:rsid w:val="00E97754"/>
    <w:rsid w:val="00EA0B69"/>
    <w:rsid w:val="00EE1594"/>
    <w:rsid w:val="00EF0851"/>
    <w:rsid w:val="00F13645"/>
    <w:rsid w:val="00F22E13"/>
    <w:rsid w:val="00F730F2"/>
    <w:rsid w:val="00F82546"/>
    <w:rsid w:val="00FB0C1F"/>
    <w:rsid w:val="00FD2523"/>
    <w:rsid w:val="00FF16D5"/>
    <w:rsid w:val="00FF3AB0"/>
    <w:rsid w:val="05C841E4"/>
    <w:rsid w:val="0C92C8BF"/>
    <w:rsid w:val="0E97325E"/>
    <w:rsid w:val="40D0F159"/>
    <w:rsid w:val="4C02C231"/>
    <w:rsid w:val="59E25D5F"/>
    <w:rsid w:val="6A9F4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F27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1B64"/>
    <w:pPr>
      <w:tabs>
        <w:tab w:val="center" w:pos="4536"/>
        <w:tab w:val="right" w:pos="9072"/>
      </w:tabs>
    </w:pPr>
  </w:style>
  <w:style w:type="paragraph" w:styleId="Footer">
    <w:name w:val="footer"/>
    <w:basedOn w:val="Normal"/>
    <w:rsid w:val="00471B64"/>
    <w:pPr>
      <w:tabs>
        <w:tab w:val="center" w:pos="4536"/>
        <w:tab w:val="right" w:pos="9072"/>
      </w:tabs>
    </w:pPr>
  </w:style>
  <w:style w:type="character" w:styleId="PageNumber">
    <w:name w:val="page number"/>
    <w:basedOn w:val="DefaultParagraphFont"/>
    <w:rsid w:val="00471B64"/>
  </w:style>
  <w:style w:type="paragraph" w:styleId="BodyTextIndent2">
    <w:name w:val="Body Text Indent 2"/>
    <w:basedOn w:val="Normal"/>
    <w:link w:val="BodyTextIndent2Char"/>
    <w:rsid w:val="00334434"/>
    <w:pPr>
      <w:spacing w:line="360" w:lineRule="auto"/>
      <w:ind w:left="426"/>
      <w:jc w:val="both"/>
    </w:pPr>
    <w:rPr>
      <w:rFonts w:ascii="Arial" w:hAnsi="Arial"/>
      <w:sz w:val="22"/>
      <w:szCs w:val="20"/>
      <w:lang w:val="fr-FR"/>
    </w:rPr>
  </w:style>
  <w:style w:type="character" w:customStyle="1" w:styleId="BodyTextIndent2Char">
    <w:name w:val="Body Text Indent 2 Char"/>
    <w:link w:val="BodyTextIndent2"/>
    <w:rsid w:val="00334434"/>
    <w:rPr>
      <w:rFonts w:ascii="Arial" w:hAnsi="Arial"/>
      <w:sz w:val="22"/>
    </w:rPr>
  </w:style>
  <w:style w:type="paragraph" w:styleId="BodyText">
    <w:name w:val="Body Text"/>
    <w:basedOn w:val="Normal"/>
    <w:link w:val="BodyTextChar"/>
    <w:rsid w:val="00E77721"/>
    <w:pPr>
      <w:spacing w:after="120"/>
    </w:pPr>
  </w:style>
  <w:style w:type="character" w:customStyle="1" w:styleId="BodyTextChar">
    <w:name w:val="Body Text Char"/>
    <w:link w:val="BodyText"/>
    <w:rsid w:val="00E77721"/>
    <w:rPr>
      <w:sz w:val="24"/>
      <w:szCs w:val="24"/>
      <w:lang w:val="de-DE"/>
    </w:rPr>
  </w:style>
  <w:style w:type="paragraph" w:styleId="BodyTextIndent">
    <w:name w:val="Body Text Indent"/>
    <w:basedOn w:val="Normal"/>
    <w:link w:val="BodyTextIndentChar"/>
    <w:rsid w:val="00E77721"/>
    <w:pPr>
      <w:spacing w:after="120"/>
      <w:ind w:left="283"/>
    </w:pPr>
  </w:style>
  <w:style w:type="character" w:customStyle="1" w:styleId="BodyTextIndentChar">
    <w:name w:val="Body Text Indent Char"/>
    <w:link w:val="BodyTextIndent"/>
    <w:rsid w:val="00E77721"/>
    <w:rPr>
      <w:sz w:val="24"/>
      <w:szCs w:val="24"/>
      <w:lang w:val="de-DE"/>
    </w:rPr>
  </w:style>
  <w:style w:type="paragraph" w:styleId="Revision">
    <w:name w:val="Revision"/>
    <w:hidden/>
    <w:uiPriority w:val="99"/>
    <w:semiHidden/>
    <w:rsid w:val="001E24E6"/>
    <w:rPr>
      <w:sz w:val="24"/>
      <w:szCs w:val="24"/>
      <w:lang w:val="de-DE"/>
    </w:rPr>
  </w:style>
  <w:style w:type="character" w:styleId="CommentReference">
    <w:name w:val="annotation reference"/>
    <w:basedOn w:val="DefaultParagraphFont"/>
    <w:rsid w:val="00880A6B"/>
    <w:rPr>
      <w:sz w:val="16"/>
      <w:szCs w:val="16"/>
    </w:rPr>
  </w:style>
  <w:style w:type="paragraph" w:styleId="CommentText">
    <w:name w:val="annotation text"/>
    <w:basedOn w:val="Normal"/>
    <w:link w:val="CommentTextChar"/>
    <w:rsid w:val="00880A6B"/>
    <w:rPr>
      <w:sz w:val="20"/>
      <w:szCs w:val="20"/>
    </w:rPr>
  </w:style>
  <w:style w:type="character" w:customStyle="1" w:styleId="CommentTextChar">
    <w:name w:val="Comment Text Char"/>
    <w:basedOn w:val="DefaultParagraphFont"/>
    <w:link w:val="CommentText"/>
    <w:rsid w:val="00880A6B"/>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4407B48FF33469FCF76009C8C62CD" ma:contentTypeVersion="10" ma:contentTypeDescription="Create a new document." ma:contentTypeScope="" ma:versionID="5bdab566cdb91cb1c331d2f7fa143c6c">
  <xsd:schema xmlns:xsd="http://www.w3.org/2001/XMLSchema" xmlns:xs="http://www.w3.org/2001/XMLSchema" xmlns:p="http://schemas.microsoft.com/office/2006/metadata/properties" xmlns:ns2="b58bdeb4-7b30-447b-a12c-f63895564337" xmlns:ns3="06882ff8-1718-4415-9cd6-67331e9a0f19" targetNamespace="http://schemas.microsoft.com/office/2006/metadata/properties" ma:root="true" ma:fieldsID="ddb5ae1727a76baae53a8fa00416ed99" ns2:_="" ns3:_="">
    <xsd:import namespace="b58bdeb4-7b30-447b-a12c-f63895564337"/>
    <xsd:import namespace="06882ff8-1718-4415-9cd6-67331e9a0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bdeb4-7b30-447b-a12c-f638955643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882ff8-1718-4415-9cd6-67331e9a0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14188F-3320-4DB8-8EC4-68F85F5B4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DAB2D-4562-4298-9980-4316D15A330F}">
  <ds:schemaRefs>
    <ds:schemaRef ds:uri="http://schemas.microsoft.com/sharepoint/v3/contenttype/forms"/>
  </ds:schemaRefs>
</ds:datastoreItem>
</file>

<file path=customXml/itemProps3.xml><?xml version="1.0" encoding="utf-8"?>
<ds:datastoreItem xmlns:ds="http://schemas.openxmlformats.org/officeDocument/2006/customXml" ds:itemID="{DF6148A8-0BB0-4323-ABB3-71A6C8C5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bdeb4-7b30-447b-a12c-f63895564337"/>
    <ds:schemaRef ds:uri="06882ff8-1718-4415-9cd6-67331e9a0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4817</Characters>
  <Application>Microsoft Office Word</Application>
  <DocSecurity>0</DocSecurity>
  <Lines>81</Lines>
  <Paragraphs>43</Paragraphs>
  <ScaleCrop>false</ScaleCrop>
  <Manager/>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DE CONFIDENTIALITE</dc:title>
  <dc:subject/>
  <dc:creator/>
  <cp:keywords>, docId:4919359D2E222D2387987EA37570E25A</cp:keywords>
  <cp:lastModifiedBy/>
  <cp:revision>2</cp:revision>
  <cp:lastPrinted>2016-01-28T13:53:00Z</cp:lastPrinted>
  <dcterms:created xsi:type="dcterms:W3CDTF">2024-04-23T13:42:00Z</dcterms:created>
  <dcterms:modified xsi:type="dcterms:W3CDTF">2024-06-13T17:04:00Z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0x010100EEB4407B48FF33469FCF76009C8C62CD</vt:lpwstr>
  </property>
</Properties>
</file>